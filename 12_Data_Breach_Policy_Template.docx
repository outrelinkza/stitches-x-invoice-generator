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1714A5" w14:textId="77777777" w:rsidR="00BE1ACF" w:rsidRDefault="00BE1ACF" w:rsidP="001C586F">
      <w:pPr>
        <w:pStyle w:val="Title"/>
        <w:jc w:val="center"/>
        <w:rPr>
          <w:color w:val="FF8C00"/>
          <w:sz w:val="96"/>
        </w:rPr>
      </w:pPr>
    </w:p>
    <w:p w14:paraId="127FE86B" w14:textId="77777777" w:rsidR="001C586F" w:rsidRPr="000017F8" w:rsidRDefault="00BA3CFC" w:rsidP="001C586F">
      <w:pPr>
        <w:pStyle w:val="Title"/>
        <w:jc w:val="center"/>
        <w:rPr>
          <w:color w:val="0070C0"/>
          <w:sz w:val="96"/>
        </w:rPr>
      </w:pPr>
      <w:r w:rsidRPr="000017F8">
        <w:rPr>
          <w:color w:val="0070C0"/>
          <w:sz w:val="96"/>
        </w:rPr>
        <w:t>DATA BREACH POLICY, LETTER AND REPORTING TEMPLATE</w:t>
      </w:r>
    </w:p>
    <w:p w14:paraId="5004089E" w14:textId="77777777" w:rsidR="001C586F" w:rsidRDefault="001C586F" w:rsidP="001C586F">
      <w:pPr>
        <w:pStyle w:val="PreformattedText"/>
      </w:pPr>
      <w:r>
        <w:t xml:space="preserve"> </w:t>
      </w:r>
    </w:p>
    <w:p w14:paraId="45CB74A2" w14:textId="77777777" w:rsidR="001C586F" w:rsidRDefault="001C586F" w:rsidP="001C586F">
      <w:pPr>
        <w:pStyle w:val="PreformattedText"/>
      </w:pPr>
    </w:p>
    <w:p w14:paraId="29463F86" w14:textId="77777777" w:rsidR="001C586F" w:rsidRDefault="001C586F">
      <w:pPr>
        <w:pStyle w:val="Heading1"/>
      </w:pPr>
      <w:r>
        <w:br/>
      </w:r>
    </w:p>
    <w:p w14:paraId="06FFB4E6" w14:textId="77777777" w:rsidR="001C586F" w:rsidRDefault="001C586F">
      <w:pPr>
        <w:widowControl/>
        <w:rPr>
          <w:rFonts w:eastAsia="Microsoft YaHei"/>
          <w:b/>
          <w:bCs/>
          <w:color w:val="4E2A7C"/>
          <w:sz w:val="36"/>
          <w:szCs w:val="36"/>
        </w:rPr>
      </w:pPr>
      <w:r>
        <w:br w:type="page"/>
      </w:r>
    </w:p>
    <w:p w14:paraId="1ACB9E65" w14:textId="77777777" w:rsidR="00C30B9D" w:rsidRDefault="00C30B9D" w:rsidP="00C30B9D">
      <w:pPr>
        <w:pStyle w:val="Heading1"/>
        <w:rPr>
          <w:rStyle w:val="Bullets"/>
          <w:rFonts w:asciiTheme="minorHAnsi" w:hAnsiTheme="minorHAnsi" w:cstheme="minorHAnsi"/>
          <w:b w:val="0"/>
          <w:color w:val="auto"/>
          <w:sz w:val="24"/>
          <w:szCs w:val="24"/>
        </w:rPr>
      </w:pPr>
      <w:r w:rsidRPr="000017F8">
        <w:rPr>
          <w:color w:val="0070C0"/>
          <w:sz w:val="40"/>
        </w:rPr>
        <w:lastRenderedPageBreak/>
        <w:t>Data breach policy</w:t>
      </w:r>
      <w:r w:rsidR="006D7ECE" w:rsidRPr="000017F8">
        <w:rPr>
          <w:color w:val="0070C0"/>
          <w:sz w:val="40"/>
        </w:rPr>
        <w:t>, letter</w:t>
      </w:r>
      <w:r w:rsidRPr="000017F8">
        <w:rPr>
          <w:color w:val="0070C0"/>
          <w:sz w:val="40"/>
        </w:rPr>
        <w:t xml:space="preserve"> and reporting template guidance</w:t>
      </w:r>
    </w:p>
    <w:p w14:paraId="10883D12" w14:textId="77777777" w:rsidR="00C30B9D" w:rsidRPr="000017F8" w:rsidRDefault="00C30B9D" w:rsidP="00C30B9D">
      <w:pPr>
        <w:pStyle w:val="Heading2"/>
        <w:rPr>
          <w:color w:val="0070C0"/>
          <w:sz w:val="28"/>
        </w:rPr>
      </w:pPr>
      <w:r w:rsidRPr="000017F8">
        <w:rPr>
          <w:color w:val="0070C0"/>
          <w:sz w:val="28"/>
        </w:rPr>
        <w:t>How should I use my data breach policy</w:t>
      </w:r>
      <w:r w:rsidR="006D7ECE" w:rsidRPr="000017F8">
        <w:rPr>
          <w:color w:val="0070C0"/>
          <w:sz w:val="28"/>
        </w:rPr>
        <w:t>, letter</w:t>
      </w:r>
      <w:r w:rsidRPr="000017F8">
        <w:rPr>
          <w:color w:val="0070C0"/>
          <w:sz w:val="28"/>
        </w:rPr>
        <w:t xml:space="preserve"> and reporting template?</w:t>
      </w:r>
    </w:p>
    <w:p w14:paraId="559B8DBD" w14:textId="4ECB9A28" w:rsidR="00C30B9D" w:rsidRDefault="00C30B9D" w:rsidP="00C30B9D">
      <w:pPr>
        <w:pStyle w:val="BodyText"/>
        <w:rPr>
          <w:sz w:val="22"/>
        </w:rPr>
      </w:pPr>
      <w:r>
        <w:rPr>
          <w:sz w:val="22"/>
        </w:rPr>
        <w:t>Your company’s data b</w:t>
      </w:r>
      <w:r w:rsidR="006D7ECE">
        <w:rPr>
          <w:sz w:val="22"/>
        </w:rPr>
        <w:t>r</w:t>
      </w:r>
      <w:r>
        <w:rPr>
          <w:sz w:val="22"/>
        </w:rPr>
        <w:t>each policy</w:t>
      </w:r>
      <w:r w:rsidR="006D7ECE">
        <w:rPr>
          <w:sz w:val="22"/>
        </w:rPr>
        <w:t>, letter</w:t>
      </w:r>
      <w:r>
        <w:rPr>
          <w:sz w:val="22"/>
        </w:rPr>
        <w:t xml:space="preserve"> and reporting template document </w:t>
      </w:r>
      <w:r w:rsidR="00BE1ACF">
        <w:rPr>
          <w:sz w:val="22"/>
        </w:rPr>
        <w:t>outline</w:t>
      </w:r>
      <w:r>
        <w:rPr>
          <w:sz w:val="22"/>
        </w:rPr>
        <w:t xml:space="preserve"> the policy your company should adopt</w:t>
      </w:r>
      <w:ins w:id="0" w:author="John Carpenter" w:date="2020-08-07T16:34:00Z">
        <w:r w:rsidR="00B86157">
          <w:rPr>
            <w:sz w:val="22"/>
          </w:rPr>
          <w:t>,</w:t>
        </w:r>
      </w:ins>
      <w:r>
        <w:rPr>
          <w:sz w:val="22"/>
        </w:rPr>
        <w:t xml:space="preserve"> and processes you should enact in the event of a data breach. The accompanying reporting template will provide your company with a space to record and report those breaches.</w:t>
      </w:r>
      <w:r w:rsidR="00B66263">
        <w:rPr>
          <w:sz w:val="22"/>
        </w:rPr>
        <w:t xml:space="preserve"> You should complete these templates where necessary, and store these with your GDPR documents for safekeeping.</w:t>
      </w:r>
    </w:p>
    <w:p w14:paraId="4B998053" w14:textId="77777777" w:rsidR="00C30B9D" w:rsidRPr="000017F8" w:rsidRDefault="00C30B9D" w:rsidP="00C30B9D">
      <w:pPr>
        <w:pStyle w:val="Heading2"/>
        <w:rPr>
          <w:color w:val="0070C0"/>
          <w:sz w:val="28"/>
        </w:rPr>
      </w:pPr>
      <w:r w:rsidRPr="000017F8">
        <w:rPr>
          <w:color w:val="0070C0"/>
          <w:sz w:val="28"/>
        </w:rPr>
        <w:t>Will I need to update my data breach policy</w:t>
      </w:r>
      <w:r w:rsidR="006D7ECE" w:rsidRPr="000017F8">
        <w:rPr>
          <w:color w:val="0070C0"/>
          <w:sz w:val="28"/>
        </w:rPr>
        <w:t>, letter</w:t>
      </w:r>
      <w:r w:rsidRPr="000017F8">
        <w:rPr>
          <w:color w:val="0070C0"/>
          <w:sz w:val="28"/>
        </w:rPr>
        <w:t xml:space="preserve"> and reporting template?</w:t>
      </w:r>
    </w:p>
    <w:p w14:paraId="5ADCC2DF" w14:textId="77777777" w:rsidR="00C30B9D" w:rsidRDefault="00C30B9D" w:rsidP="00C30B9D">
      <w:pPr>
        <w:pStyle w:val="BodyText"/>
        <w:rPr>
          <w:sz w:val="22"/>
        </w:rPr>
      </w:pPr>
      <w:r>
        <w:rPr>
          <w:sz w:val="22"/>
        </w:rPr>
        <w:t>Yes. It is a crucial aspect of your company’s GDPR compliance to ensure that you have a clearly defined policy in place dictating what your company will do in the event of a data breach. You should review this po</w:t>
      </w:r>
      <w:r w:rsidR="004B35FE">
        <w:rPr>
          <w:sz w:val="22"/>
        </w:rPr>
        <w:t>l</w:t>
      </w:r>
      <w:r>
        <w:rPr>
          <w:sz w:val="22"/>
        </w:rPr>
        <w:t xml:space="preserve">icy at least every 6 months and amend as necessary to ensure your company </w:t>
      </w:r>
      <w:r w:rsidR="005F5535">
        <w:rPr>
          <w:sz w:val="22"/>
        </w:rPr>
        <w:t>remains GDPR compliant.</w:t>
      </w:r>
      <w:r>
        <w:rPr>
          <w:sz w:val="22"/>
        </w:rPr>
        <w:t xml:space="preserve"> </w:t>
      </w:r>
    </w:p>
    <w:p w14:paraId="622CD33B" w14:textId="77777777" w:rsidR="004914CF" w:rsidRDefault="004914CF" w:rsidP="00C30B9D">
      <w:pPr>
        <w:pStyle w:val="Heading2"/>
        <w:rPr>
          <w:color w:val="00C8E1"/>
          <w:sz w:val="28"/>
          <w:szCs w:val="36"/>
        </w:rPr>
      </w:pPr>
    </w:p>
    <w:p w14:paraId="6CB05FB0" w14:textId="77777777" w:rsidR="004914CF" w:rsidRDefault="004914CF" w:rsidP="00C30B9D">
      <w:pPr>
        <w:pStyle w:val="Heading2"/>
        <w:rPr>
          <w:color w:val="00C8E1"/>
          <w:sz w:val="28"/>
        </w:rPr>
      </w:pPr>
    </w:p>
    <w:p w14:paraId="4553DA4C" w14:textId="77777777" w:rsidR="004914CF" w:rsidRDefault="004914CF" w:rsidP="00C30B9D">
      <w:pPr>
        <w:pStyle w:val="Heading2"/>
        <w:rPr>
          <w:color w:val="00C8E1"/>
          <w:sz w:val="28"/>
        </w:rPr>
      </w:pPr>
    </w:p>
    <w:p w14:paraId="3CEA7D16" w14:textId="77777777" w:rsidR="004914CF" w:rsidRDefault="004914CF" w:rsidP="00C30B9D">
      <w:pPr>
        <w:pStyle w:val="Heading2"/>
        <w:rPr>
          <w:color w:val="00C8E1"/>
          <w:sz w:val="28"/>
        </w:rPr>
      </w:pPr>
    </w:p>
    <w:p w14:paraId="0ACD88EA" w14:textId="77777777" w:rsidR="004914CF" w:rsidRDefault="004914CF" w:rsidP="00C30B9D">
      <w:pPr>
        <w:pStyle w:val="Heading2"/>
        <w:rPr>
          <w:color w:val="00C8E1"/>
          <w:sz w:val="28"/>
        </w:rPr>
      </w:pPr>
    </w:p>
    <w:p w14:paraId="0A0A3D45" w14:textId="77777777" w:rsidR="004914CF" w:rsidRDefault="004914CF" w:rsidP="00C30B9D">
      <w:pPr>
        <w:pStyle w:val="Heading2"/>
        <w:rPr>
          <w:color w:val="00C8E1"/>
          <w:sz w:val="28"/>
        </w:rPr>
      </w:pPr>
    </w:p>
    <w:p w14:paraId="45DD45C0" w14:textId="77777777" w:rsidR="004914CF" w:rsidRDefault="004914CF" w:rsidP="00C30B9D">
      <w:pPr>
        <w:pStyle w:val="Heading2"/>
        <w:rPr>
          <w:color w:val="00C8E1"/>
          <w:sz w:val="28"/>
        </w:rPr>
      </w:pPr>
    </w:p>
    <w:p w14:paraId="54C9ADBE" w14:textId="77777777" w:rsidR="004914CF" w:rsidRDefault="004914CF" w:rsidP="00C30B9D">
      <w:pPr>
        <w:pStyle w:val="Heading2"/>
        <w:rPr>
          <w:color w:val="00C8E1"/>
          <w:sz w:val="28"/>
        </w:rPr>
      </w:pPr>
    </w:p>
    <w:p w14:paraId="581B2771" w14:textId="77777777" w:rsidR="004914CF" w:rsidRDefault="004914CF" w:rsidP="00C30B9D">
      <w:pPr>
        <w:pStyle w:val="Heading2"/>
        <w:rPr>
          <w:color w:val="00C8E1"/>
          <w:sz w:val="28"/>
        </w:rPr>
      </w:pPr>
    </w:p>
    <w:p w14:paraId="24C4F697" w14:textId="77777777" w:rsidR="004914CF" w:rsidRDefault="004914CF" w:rsidP="00C30B9D">
      <w:pPr>
        <w:pStyle w:val="Heading2"/>
        <w:rPr>
          <w:color w:val="00C8E1"/>
          <w:sz w:val="28"/>
        </w:rPr>
      </w:pPr>
    </w:p>
    <w:p w14:paraId="3334BED8" w14:textId="77777777" w:rsidR="004914CF" w:rsidRDefault="004914CF" w:rsidP="00C30B9D">
      <w:pPr>
        <w:pStyle w:val="BodyText"/>
        <w:rPr>
          <w:rFonts w:eastAsia="Microsoft YaHei"/>
          <w:b/>
          <w:bCs/>
          <w:color w:val="4E2A7C"/>
          <w:sz w:val="21"/>
          <w:szCs w:val="36"/>
        </w:rPr>
      </w:pPr>
    </w:p>
    <w:p w14:paraId="098A42F5" w14:textId="77777777" w:rsidR="004914CF" w:rsidRPr="00C30B9D" w:rsidRDefault="004914CF" w:rsidP="00C30B9D">
      <w:pPr>
        <w:pStyle w:val="BodyText"/>
        <w:rPr>
          <w:sz w:val="21"/>
        </w:rPr>
      </w:pPr>
    </w:p>
    <w:p w14:paraId="1837665B" w14:textId="77777777" w:rsidR="00CF1744" w:rsidRPr="000017F8" w:rsidRDefault="004B35FE">
      <w:pPr>
        <w:pStyle w:val="Heading1"/>
        <w:rPr>
          <w:color w:val="0070C0"/>
        </w:rPr>
      </w:pPr>
      <w:r w:rsidRPr="000017F8">
        <w:rPr>
          <w:color w:val="0070C0"/>
        </w:rPr>
        <w:lastRenderedPageBreak/>
        <w:t>Data breach policy</w:t>
      </w:r>
      <w:r w:rsidR="009D3F04" w:rsidRPr="000017F8">
        <w:rPr>
          <w:color w:val="0070C0"/>
        </w:rPr>
        <w:t>, letter and reporting template</w:t>
      </w:r>
    </w:p>
    <w:p w14:paraId="205E7120" w14:textId="77777777" w:rsidR="00CF1744" w:rsidRDefault="004B35FE" w:rsidP="006B10C7">
      <w:r>
        <w:t xml:space="preserve">Here at [COMPANY NAME], we take privacy seriously. </w:t>
      </w:r>
      <w:r w:rsidR="000E508B">
        <w:t>That is why we take every possible precaution to protect personal data, and actively work to avoid any data protection breach</w:t>
      </w:r>
      <w:r w:rsidR="00F2338D">
        <w:t>es</w:t>
      </w:r>
      <w:r w:rsidR="000E508B">
        <w:t xml:space="preserve"> </w:t>
      </w:r>
      <w:r w:rsidR="00F2338D">
        <w:t>which</w:t>
      </w:r>
      <w:r w:rsidR="000E508B">
        <w:t xml:space="preserve"> could compromise our data security</w:t>
      </w:r>
      <w:r w:rsidR="00F752BF">
        <w:t>,</w:t>
      </w:r>
      <w:r w:rsidR="000E508B">
        <w:t xml:space="preserve"> or the personal rights of our clients, customers, stakeholders or anyone else associated with our company.</w:t>
      </w:r>
    </w:p>
    <w:p w14:paraId="622697B6" w14:textId="77777777" w:rsidR="000E508B" w:rsidRDefault="000E508B" w:rsidP="006B10C7"/>
    <w:p w14:paraId="7D971F11" w14:textId="77777777" w:rsidR="000E508B" w:rsidRDefault="004A651E" w:rsidP="004B35FE">
      <w:r>
        <w:t>T</w:t>
      </w:r>
      <w:r w:rsidR="000E508B">
        <w:t xml:space="preserve">o mitigate the risk that any such data compromise could pose, we have developed the following data breach policy. It is an integral part of our compliance responsibilities under the General Data Protection Regulation and Data Protection Act </w:t>
      </w:r>
      <w:r w:rsidR="00450246">
        <w:t>2018</w:t>
      </w:r>
      <w:r w:rsidR="00F752BF">
        <w:t>,</w:t>
      </w:r>
      <w:r w:rsidR="00450246">
        <w:t xml:space="preserve"> </w:t>
      </w:r>
      <w:r w:rsidR="006B10C7">
        <w:t>and</w:t>
      </w:r>
      <w:r w:rsidR="000E508B">
        <w:t xml:space="preserve"> is designed to </w:t>
      </w:r>
      <w:r w:rsidR="006B10C7">
        <w:t>develop clear lines of</w:t>
      </w:r>
      <w:r w:rsidR="000E508B">
        <w:t xml:space="preserve"> </w:t>
      </w:r>
      <w:r w:rsidR="006B10C7">
        <w:t>responsibility and processes that must be followed</w:t>
      </w:r>
      <w:r w:rsidR="00F752BF">
        <w:t xml:space="preserve"> </w:t>
      </w:r>
      <w:r w:rsidR="006B10C7">
        <w:t>to adequately mitigate and</w:t>
      </w:r>
      <w:r w:rsidR="00F752BF">
        <w:t xml:space="preserve"> </w:t>
      </w:r>
      <w:r w:rsidR="006B10C7">
        <w:t>manage data breach and security incidents.</w:t>
      </w:r>
    </w:p>
    <w:p w14:paraId="298FDC58" w14:textId="77777777" w:rsidR="00CF1744" w:rsidRPr="000017F8" w:rsidRDefault="006B10C7">
      <w:pPr>
        <w:pStyle w:val="Heading2"/>
        <w:rPr>
          <w:color w:val="0070C0"/>
          <w:sz w:val="28"/>
        </w:rPr>
      </w:pPr>
      <w:r w:rsidRPr="000017F8">
        <w:rPr>
          <w:color w:val="0070C0"/>
          <w:sz w:val="28"/>
        </w:rPr>
        <w:t>What does this policy cover?</w:t>
      </w:r>
    </w:p>
    <w:p w14:paraId="0F04D78A" w14:textId="77777777" w:rsidR="006B10C7" w:rsidRDefault="006B10C7" w:rsidP="006B10C7">
      <w:r>
        <w:t xml:space="preserve">The scope of this data breach policy encompasses all personal and sensitive data our company holds. This data breach policy applies to </w:t>
      </w:r>
      <w:r w:rsidR="00965BE7">
        <w:t>everyone at our company – including employees, temporary or casual staff, consultants, suppliers, contractors, freelance workers or other data processors who are storing or processing data on the behalf of our company.</w:t>
      </w:r>
    </w:p>
    <w:p w14:paraId="47CD8C1E" w14:textId="77777777" w:rsidR="00965BE7" w:rsidRDefault="00965BE7" w:rsidP="006B10C7"/>
    <w:p w14:paraId="33854393" w14:textId="77777777" w:rsidR="00062409" w:rsidRPr="000017F8" w:rsidRDefault="00965BE7" w:rsidP="00062409">
      <w:pPr>
        <w:rPr>
          <w:b/>
          <w:color w:val="0070C0"/>
          <w:sz w:val="28"/>
        </w:rPr>
      </w:pPr>
      <w:r w:rsidRPr="000017F8">
        <w:rPr>
          <w:b/>
          <w:color w:val="0070C0"/>
          <w:sz w:val="28"/>
        </w:rPr>
        <w:t xml:space="preserve">What is the purpose </w:t>
      </w:r>
      <w:r w:rsidR="00062409" w:rsidRPr="000017F8">
        <w:rPr>
          <w:b/>
          <w:color w:val="0070C0"/>
          <w:sz w:val="28"/>
        </w:rPr>
        <w:t>of this policy?</w:t>
      </w:r>
    </w:p>
    <w:p w14:paraId="1A7E2EBA" w14:textId="77777777" w:rsidR="00062409" w:rsidRDefault="00062409" w:rsidP="00062409"/>
    <w:p w14:paraId="75D3649E" w14:textId="77777777" w:rsidR="00363F03" w:rsidRDefault="00062409" w:rsidP="00363F03">
      <w:r>
        <w:t xml:space="preserve">The purpose of this data breach policy is to contain all data breaches and to minimise the risks associated with any breaches. It also </w:t>
      </w:r>
      <w:r w:rsidR="00363F03">
        <w:t>outlines the actions that should be taken in the event of a breach to ensure data is secure and to prevent further breaches.</w:t>
      </w:r>
    </w:p>
    <w:p w14:paraId="49C7F370" w14:textId="77777777" w:rsidR="00363F03" w:rsidRDefault="00363F03" w:rsidP="00363F03"/>
    <w:p w14:paraId="16D2FB36" w14:textId="77777777" w:rsidR="00CF1744" w:rsidRPr="000017F8" w:rsidRDefault="00363F03" w:rsidP="00363F03">
      <w:pPr>
        <w:rPr>
          <w:rStyle w:val="ListLabel6"/>
          <w:b/>
          <w:color w:val="0070C0"/>
          <w:sz w:val="28"/>
          <w:szCs w:val="22"/>
        </w:rPr>
      </w:pPr>
      <w:r w:rsidRPr="000017F8">
        <w:rPr>
          <w:rStyle w:val="ListLabel6"/>
          <w:b/>
          <w:color w:val="0070C0"/>
          <w:sz w:val="28"/>
          <w:szCs w:val="22"/>
        </w:rPr>
        <w:t>About data breaches</w:t>
      </w:r>
    </w:p>
    <w:p w14:paraId="36FC1332" w14:textId="77777777" w:rsidR="00363F03" w:rsidRDefault="00363F03" w:rsidP="00363F03">
      <w:pPr>
        <w:rPr>
          <w:rStyle w:val="ListLabel6"/>
          <w:b/>
          <w:color w:val="00C8E1"/>
          <w:sz w:val="28"/>
          <w:szCs w:val="22"/>
        </w:rPr>
      </w:pPr>
    </w:p>
    <w:p w14:paraId="7F793110" w14:textId="77777777" w:rsidR="00363F03" w:rsidRDefault="00363F03" w:rsidP="00363F03">
      <w:pPr>
        <w:rPr>
          <w:rStyle w:val="ListLabel6"/>
          <w:color w:val="auto"/>
          <w:szCs w:val="22"/>
        </w:rPr>
      </w:pPr>
      <w:r>
        <w:rPr>
          <w:rStyle w:val="ListLabel6"/>
          <w:color w:val="auto"/>
          <w:szCs w:val="22"/>
        </w:rPr>
        <w:t>A data breach is defined as any incident, event or action that has the potential to compromise the availability of data, the integrity of data, confidentiality or our company’s data systems. This includes incidents or events that happen by accident or deliberately. Both confirmed and suspected incidents may qualify as a data breach.</w:t>
      </w:r>
    </w:p>
    <w:p w14:paraId="675C3316" w14:textId="77777777" w:rsidR="00363F03" w:rsidRDefault="00363F03" w:rsidP="00363F03">
      <w:pPr>
        <w:rPr>
          <w:rFonts w:cs="Symbol"/>
          <w:color w:val="auto"/>
          <w:szCs w:val="22"/>
        </w:rPr>
      </w:pPr>
    </w:p>
    <w:p w14:paraId="5720D1FF" w14:textId="77777777" w:rsidR="00363F03" w:rsidRDefault="00363F03" w:rsidP="00363F03">
      <w:pPr>
        <w:rPr>
          <w:rFonts w:cs="Symbol"/>
          <w:color w:val="auto"/>
          <w:szCs w:val="22"/>
        </w:rPr>
      </w:pPr>
      <w:r>
        <w:rPr>
          <w:rFonts w:cs="Symbol"/>
          <w:color w:val="auto"/>
          <w:szCs w:val="22"/>
        </w:rPr>
        <w:t>For the purposes of this data breach policy, an incident may include (but is not limited to) any of the following:</w:t>
      </w:r>
    </w:p>
    <w:p w14:paraId="2124F8E8" w14:textId="77777777" w:rsidR="00363F03" w:rsidRDefault="00363F03" w:rsidP="00363F03">
      <w:pPr>
        <w:rPr>
          <w:rFonts w:cs="Symbol"/>
          <w:color w:val="auto"/>
          <w:szCs w:val="22"/>
        </w:rPr>
      </w:pPr>
    </w:p>
    <w:p w14:paraId="226DAAE2" w14:textId="77777777" w:rsidR="00363F03" w:rsidRDefault="005907CB" w:rsidP="00363F03">
      <w:pPr>
        <w:pStyle w:val="ListParagraph"/>
        <w:numPr>
          <w:ilvl w:val="0"/>
          <w:numId w:val="2"/>
        </w:numPr>
        <w:rPr>
          <w:rFonts w:cs="Symbol"/>
          <w:color w:val="auto"/>
          <w:szCs w:val="22"/>
        </w:rPr>
      </w:pPr>
      <w:r>
        <w:rPr>
          <w:rFonts w:cs="Symbol"/>
          <w:color w:val="auto"/>
          <w:szCs w:val="22"/>
        </w:rPr>
        <w:t>Unauthorised use or accessing of data</w:t>
      </w:r>
    </w:p>
    <w:p w14:paraId="64416855" w14:textId="77777777" w:rsidR="005907CB" w:rsidRDefault="005907CB" w:rsidP="00363F03">
      <w:pPr>
        <w:pStyle w:val="ListParagraph"/>
        <w:numPr>
          <w:ilvl w:val="0"/>
          <w:numId w:val="2"/>
        </w:numPr>
        <w:rPr>
          <w:rFonts w:cs="Symbol"/>
          <w:color w:val="auto"/>
          <w:szCs w:val="22"/>
        </w:rPr>
      </w:pPr>
      <w:r>
        <w:rPr>
          <w:rFonts w:cs="Symbol"/>
          <w:color w:val="auto"/>
          <w:szCs w:val="22"/>
        </w:rPr>
        <w:t>Unauthorised modification of data</w:t>
      </w:r>
    </w:p>
    <w:p w14:paraId="3C4C629D" w14:textId="77777777" w:rsidR="005907CB" w:rsidRDefault="005907CB" w:rsidP="00363F03">
      <w:pPr>
        <w:pStyle w:val="ListParagraph"/>
        <w:numPr>
          <w:ilvl w:val="0"/>
          <w:numId w:val="2"/>
        </w:numPr>
        <w:rPr>
          <w:rFonts w:cs="Symbol"/>
          <w:color w:val="auto"/>
          <w:szCs w:val="22"/>
        </w:rPr>
      </w:pPr>
      <w:r>
        <w:rPr>
          <w:rFonts w:cs="Symbol"/>
          <w:color w:val="auto"/>
          <w:szCs w:val="22"/>
        </w:rPr>
        <w:t>Loss of personal or sensitive data</w:t>
      </w:r>
    </w:p>
    <w:p w14:paraId="597003CA" w14:textId="77777777" w:rsidR="005907CB" w:rsidRDefault="005907CB" w:rsidP="00363F03">
      <w:pPr>
        <w:pStyle w:val="ListParagraph"/>
        <w:numPr>
          <w:ilvl w:val="0"/>
          <w:numId w:val="2"/>
        </w:numPr>
        <w:rPr>
          <w:rFonts w:cs="Symbol"/>
          <w:color w:val="auto"/>
          <w:szCs w:val="22"/>
        </w:rPr>
      </w:pPr>
      <w:r>
        <w:rPr>
          <w:rFonts w:cs="Symbol"/>
          <w:color w:val="auto"/>
          <w:szCs w:val="22"/>
        </w:rPr>
        <w:t>Theft of personal or sensitive data</w:t>
      </w:r>
    </w:p>
    <w:p w14:paraId="394E45A8" w14:textId="77777777" w:rsidR="005907CB" w:rsidRDefault="005907CB" w:rsidP="00363F03">
      <w:pPr>
        <w:pStyle w:val="ListParagraph"/>
        <w:numPr>
          <w:ilvl w:val="0"/>
          <w:numId w:val="2"/>
        </w:numPr>
        <w:rPr>
          <w:rFonts w:cs="Symbol"/>
          <w:color w:val="auto"/>
          <w:szCs w:val="22"/>
        </w:rPr>
      </w:pPr>
      <w:r>
        <w:rPr>
          <w:rFonts w:cs="Symbol"/>
          <w:color w:val="auto"/>
          <w:szCs w:val="22"/>
        </w:rPr>
        <w:t>Loss or theft of equipment on which data has been stored</w:t>
      </w:r>
    </w:p>
    <w:p w14:paraId="0AD31FBE" w14:textId="77777777" w:rsidR="005907CB" w:rsidRDefault="00D94178" w:rsidP="00363F03">
      <w:pPr>
        <w:pStyle w:val="ListParagraph"/>
        <w:numPr>
          <w:ilvl w:val="0"/>
          <w:numId w:val="2"/>
        </w:numPr>
        <w:rPr>
          <w:rFonts w:cs="Symbol"/>
          <w:color w:val="auto"/>
          <w:szCs w:val="22"/>
        </w:rPr>
      </w:pPr>
      <w:r>
        <w:rPr>
          <w:rFonts w:cs="Symbol"/>
          <w:color w:val="auto"/>
          <w:szCs w:val="22"/>
        </w:rPr>
        <w:t xml:space="preserve">Individual </w:t>
      </w:r>
      <w:r w:rsidR="005907CB">
        <w:rPr>
          <w:rFonts w:cs="Symbol"/>
          <w:color w:val="auto"/>
          <w:szCs w:val="22"/>
        </w:rPr>
        <w:t>error</w:t>
      </w:r>
    </w:p>
    <w:p w14:paraId="60756A1A" w14:textId="77777777" w:rsidR="005907CB" w:rsidRDefault="005907CB" w:rsidP="00363F03">
      <w:pPr>
        <w:pStyle w:val="ListParagraph"/>
        <w:numPr>
          <w:ilvl w:val="0"/>
          <w:numId w:val="2"/>
        </w:numPr>
        <w:rPr>
          <w:rFonts w:cs="Symbol"/>
          <w:color w:val="auto"/>
          <w:szCs w:val="22"/>
        </w:rPr>
      </w:pPr>
      <w:r>
        <w:rPr>
          <w:rFonts w:cs="Symbol"/>
          <w:color w:val="auto"/>
          <w:szCs w:val="22"/>
        </w:rPr>
        <w:t>Any attempts to gain access to data or our company IT systems (both successful or failed)</w:t>
      </w:r>
    </w:p>
    <w:p w14:paraId="13745C7D" w14:textId="77777777" w:rsidR="005907CB" w:rsidRDefault="005907CB" w:rsidP="00363F03">
      <w:pPr>
        <w:pStyle w:val="ListParagraph"/>
        <w:numPr>
          <w:ilvl w:val="0"/>
          <w:numId w:val="2"/>
        </w:numPr>
        <w:rPr>
          <w:rFonts w:cs="Symbol"/>
          <w:color w:val="auto"/>
          <w:szCs w:val="22"/>
        </w:rPr>
      </w:pPr>
      <w:r>
        <w:rPr>
          <w:rFonts w:cs="Symbol"/>
          <w:color w:val="auto"/>
          <w:szCs w:val="22"/>
        </w:rPr>
        <w:t>Defacement of web property</w:t>
      </w:r>
    </w:p>
    <w:p w14:paraId="720CD03E" w14:textId="77777777" w:rsidR="005907CB" w:rsidRPr="00363F03" w:rsidRDefault="005907CB" w:rsidP="00363F03">
      <w:pPr>
        <w:pStyle w:val="ListParagraph"/>
        <w:numPr>
          <w:ilvl w:val="0"/>
          <w:numId w:val="2"/>
        </w:numPr>
        <w:rPr>
          <w:rFonts w:cs="Symbol"/>
          <w:color w:val="auto"/>
          <w:szCs w:val="22"/>
        </w:rPr>
      </w:pPr>
      <w:r>
        <w:rPr>
          <w:rFonts w:cs="Symbol"/>
          <w:color w:val="auto"/>
          <w:szCs w:val="22"/>
        </w:rPr>
        <w:t>Physical incidents</w:t>
      </w:r>
      <w:r w:rsidR="00F752BF">
        <w:rPr>
          <w:rFonts w:cs="Symbol"/>
          <w:color w:val="auto"/>
          <w:szCs w:val="22"/>
        </w:rPr>
        <w:t>,</w:t>
      </w:r>
      <w:r>
        <w:rPr>
          <w:rFonts w:cs="Symbol"/>
          <w:color w:val="auto"/>
          <w:szCs w:val="22"/>
        </w:rPr>
        <w:t xml:space="preserve"> like a fire</w:t>
      </w:r>
      <w:r w:rsidR="00F752BF">
        <w:rPr>
          <w:rFonts w:cs="Symbol"/>
          <w:color w:val="auto"/>
          <w:szCs w:val="22"/>
        </w:rPr>
        <w:t>,</w:t>
      </w:r>
      <w:r>
        <w:rPr>
          <w:rFonts w:cs="Symbol"/>
          <w:color w:val="auto"/>
          <w:szCs w:val="22"/>
        </w:rPr>
        <w:t xml:space="preserve"> </w:t>
      </w:r>
      <w:r w:rsidR="00F752BF">
        <w:rPr>
          <w:rFonts w:cs="Symbol"/>
          <w:color w:val="auto"/>
          <w:szCs w:val="22"/>
        </w:rPr>
        <w:t>which</w:t>
      </w:r>
      <w:r>
        <w:rPr>
          <w:rFonts w:cs="Symbol"/>
          <w:color w:val="auto"/>
          <w:szCs w:val="22"/>
        </w:rPr>
        <w:t xml:space="preserve"> could compromise IT systems</w:t>
      </w:r>
    </w:p>
    <w:p w14:paraId="709DDA80" w14:textId="77777777" w:rsidR="00CF1744" w:rsidRPr="000017F8" w:rsidRDefault="005907CB">
      <w:pPr>
        <w:pStyle w:val="Heading2"/>
        <w:rPr>
          <w:color w:val="0070C0"/>
          <w:sz w:val="28"/>
        </w:rPr>
      </w:pPr>
      <w:r w:rsidRPr="000017F8">
        <w:rPr>
          <w:color w:val="0070C0"/>
          <w:sz w:val="28"/>
        </w:rPr>
        <w:lastRenderedPageBreak/>
        <w:t>How to report a data breach</w:t>
      </w:r>
    </w:p>
    <w:p w14:paraId="72D443A1" w14:textId="77777777" w:rsidR="005907CB" w:rsidRDefault="005907CB" w:rsidP="005907CB">
      <w:r>
        <w:t xml:space="preserve">All employees who access, manage or use data in any way </w:t>
      </w:r>
      <w:r w:rsidR="002D5076">
        <w:t xml:space="preserve">are </w:t>
      </w:r>
      <w:r>
        <w:t xml:space="preserve">responsible for reporting a data breach or any other type of security incident. This report should be made immediately to the employee’s </w:t>
      </w:r>
      <w:r w:rsidR="00493C56">
        <w:t xml:space="preserve">line </w:t>
      </w:r>
      <w:r>
        <w:t>manager</w:t>
      </w:r>
      <w:r w:rsidR="00AA4B51">
        <w:t>,</w:t>
      </w:r>
      <w:r>
        <w:t xml:space="preserve"> using the data breach reporting form.</w:t>
      </w:r>
    </w:p>
    <w:p w14:paraId="54335D51" w14:textId="77777777" w:rsidR="005907CB" w:rsidRDefault="005907CB" w:rsidP="005907CB"/>
    <w:p w14:paraId="518FC092" w14:textId="77777777" w:rsidR="005907CB" w:rsidRDefault="005907CB" w:rsidP="005907CB">
      <w:r>
        <w:t>This report must include full details of the incident or breach, when it occurred, who the data relates to and how. It must also include details about the individual reporting the incident.</w:t>
      </w:r>
    </w:p>
    <w:p w14:paraId="12DB7A35" w14:textId="77777777" w:rsidR="005907CB" w:rsidRDefault="005907CB" w:rsidP="005907CB"/>
    <w:p w14:paraId="08EBFC94" w14:textId="77777777" w:rsidR="005907CB" w:rsidRDefault="005907CB" w:rsidP="005907CB">
      <w:r>
        <w:t>If a data breach or a data security incident occurs outside of normal company hours, or a data breach or data security incident is discovered outside of normal company hours, it must be reported as soon as possible.</w:t>
      </w:r>
    </w:p>
    <w:p w14:paraId="60456B84" w14:textId="77777777" w:rsidR="005907CB" w:rsidRDefault="005907CB" w:rsidP="005907CB"/>
    <w:p w14:paraId="623A982B" w14:textId="77777777" w:rsidR="005907CB" w:rsidRPr="005907CB" w:rsidRDefault="005907CB" w:rsidP="005907CB">
      <w:r>
        <w:t xml:space="preserve">Any violation of this data breach policy could result in disciplinary action </w:t>
      </w:r>
      <w:r w:rsidR="00E922DB">
        <w:t xml:space="preserve">procedures taking place </w:t>
      </w:r>
      <w:r>
        <w:t>for company employees.</w:t>
      </w:r>
    </w:p>
    <w:p w14:paraId="7CEC9511" w14:textId="77777777" w:rsidR="00CF1744" w:rsidRPr="000017F8" w:rsidRDefault="00E922DB">
      <w:pPr>
        <w:pStyle w:val="Heading2"/>
        <w:rPr>
          <w:color w:val="0070C0"/>
          <w:sz w:val="28"/>
        </w:rPr>
      </w:pPr>
      <w:r w:rsidRPr="000017F8">
        <w:rPr>
          <w:color w:val="0070C0"/>
          <w:sz w:val="28"/>
        </w:rPr>
        <w:t>Data breach containment and data recovery</w:t>
      </w:r>
    </w:p>
    <w:p w14:paraId="1B1F9926" w14:textId="77777777" w:rsidR="00E922DB" w:rsidRDefault="00E922DB" w:rsidP="00E922DB">
      <w:r>
        <w:t>All necessary steps must be immediately carried out to minimise the effects of any data security breach o</w:t>
      </w:r>
      <w:r w:rsidR="0056730E">
        <w:t>r</w:t>
      </w:r>
      <w:r>
        <w:t xml:space="preserve"> data security incident. This process of containment should begin with an initial assessment designed to establish the severity of the incident. Th</w:t>
      </w:r>
      <w:r w:rsidR="00C12B53">
        <w:t>e</w:t>
      </w:r>
      <w:r>
        <w:t xml:space="preserve"> initial assessment should also include analysing whether there is any way to recover the los</w:t>
      </w:r>
      <w:r w:rsidR="00953546">
        <w:t>t data,</w:t>
      </w:r>
      <w:r>
        <w:t xml:space="preserve"> and mitigate further risks associated with the incident.</w:t>
      </w:r>
    </w:p>
    <w:p w14:paraId="264316E8" w14:textId="77777777" w:rsidR="00E922DB" w:rsidRDefault="00E922DB" w:rsidP="00E922DB"/>
    <w:p w14:paraId="76D27C6C" w14:textId="77777777" w:rsidR="00E922DB" w:rsidRDefault="00E922DB" w:rsidP="00E922DB">
      <w:r>
        <w:t>Your initial assessment should include the following information:</w:t>
      </w:r>
    </w:p>
    <w:p w14:paraId="03FC39A4" w14:textId="77777777" w:rsidR="00E922DB" w:rsidRDefault="00E922DB" w:rsidP="00E922DB"/>
    <w:p w14:paraId="7E3C0C89" w14:textId="77777777" w:rsidR="00E922DB" w:rsidRDefault="00E922DB" w:rsidP="00E922DB">
      <w:pPr>
        <w:pStyle w:val="ListParagraph"/>
        <w:numPr>
          <w:ilvl w:val="0"/>
          <w:numId w:val="3"/>
        </w:numPr>
      </w:pPr>
      <w:r>
        <w:t>The data involved</w:t>
      </w:r>
    </w:p>
    <w:p w14:paraId="60B9DA4E" w14:textId="77777777" w:rsidR="00E922DB" w:rsidRDefault="00E922DB" w:rsidP="00E922DB">
      <w:pPr>
        <w:pStyle w:val="ListParagraph"/>
        <w:numPr>
          <w:ilvl w:val="0"/>
          <w:numId w:val="3"/>
        </w:numPr>
      </w:pPr>
      <w:r>
        <w:t>Whether the data involved is sensitive in nature</w:t>
      </w:r>
    </w:p>
    <w:p w14:paraId="54F8C9F6" w14:textId="77777777" w:rsidR="00E922DB" w:rsidRDefault="00E922DB" w:rsidP="00E922DB">
      <w:pPr>
        <w:pStyle w:val="ListParagraph"/>
        <w:numPr>
          <w:ilvl w:val="0"/>
          <w:numId w:val="3"/>
        </w:numPr>
      </w:pPr>
      <w:r>
        <w:t>The individuals affected</w:t>
      </w:r>
    </w:p>
    <w:p w14:paraId="6768C439" w14:textId="77777777" w:rsidR="00E922DB" w:rsidRDefault="00E922DB" w:rsidP="00E922DB">
      <w:pPr>
        <w:pStyle w:val="ListParagraph"/>
        <w:numPr>
          <w:ilvl w:val="0"/>
          <w:numId w:val="3"/>
        </w:numPr>
      </w:pPr>
      <w:r>
        <w:t xml:space="preserve">The security measures that are in place to protect </w:t>
      </w:r>
      <w:r w:rsidR="00642918">
        <w:t xml:space="preserve">the </w:t>
      </w:r>
      <w:r>
        <w:t>data</w:t>
      </w:r>
    </w:p>
    <w:p w14:paraId="393CA117" w14:textId="77777777" w:rsidR="00E922DB" w:rsidRDefault="00E922DB" w:rsidP="00E922DB">
      <w:pPr>
        <w:pStyle w:val="ListParagraph"/>
        <w:numPr>
          <w:ilvl w:val="0"/>
          <w:numId w:val="3"/>
        </w:numPr>
      </w:pPr>
      <w:r>
        <w:t>What has happened to the data</w:t>
      </w:r>
    </w:p>
    <w:p w14:paraId="65FCB5C9" w14:textId="77777777" w:rsidR="00E922DB" w:rsidRDefault="00E922DB" w:rsidP="00E922DB">
      <w:pPr>
        <w:pStyle w:val="ListParagraph"/>
        <w:numPr>
          <w:ilvl w:val="0"/>
          <w:numId w:val="3"/>
        </w:numPr>
      </w:pPr>
      <w:r>
        <w:t>Whether the data involved could be used in an illegal or otherwise inappropriate way</w:t>
      </w:r>
    </w:p>
    <w:p w14:paraId="2AD6D655" w14:textId="77777777" w:rsidR="00E922DB" w:rsidRPr="00E922DB" w:rsidRDefault="00E922DB" w:rsidP="00E922DB">
      <w:pPr>
        <w:pStyle w:val="ListParagraph"/>
        <w:numPr>
          <w:ilvl w:val="0"/>
          <w:numId w:val="3"/>
        </w:numPr>
      </w:pPr>
      <w:r>
        <w:t>Any perceived wider consequences associated with the breach or incident</w:t>
      </w:r>
    </w:p>
    <w:p w14:paraId="0EE94D74" w14:textId="77777777" w:rsidR="00CF1744" w:rsidRPr="000017F8" w:rsidRDefault="00E922DB">
      <w:pPr>
        <w:pStyle w:val="Heading2"/>
        <w:rPr>
          <w:color w:val="0070C0"/>
          <w:sz w:val="28"/>
        </w:rPr>
      </w:pPr>
      <w:r w:rsidRPr="000017F8">
        <w:rPr>
          <w:color w:val="0070C0"/>
          <w:sz w:val="28"/>
        </w:rPr>
        <w:t>Data breach notification</w:t>
      </w:r>
    </w:p>
    <w:p w14:paraId="274D1510" w14:textId="77777777" w:rsidR="00E922DB" w:rsidRDefault="00E922DB" w:rsidP="00E922DB">
      <w:r>
        <w:t xml:space="preserve">[COMPANY NAME] will determine which individuals must be notified in the event of a data breach or data security incident. Each </w:t>
      </w:r>
      <w:r w:rsidR="002F0283">
        <w:t>incident</w:t>
      </w:r>
      <w:r>
        <w:t xml:space="preserve"> must be assessed on a case-by-case basis. In every instance, the following considerations will be made:</w:t>
      </w:r>
    </w:p>
    <w:p w14:paraId="532DC9F3" w14:textId="77777777" w:rsidR="00E922DB" w:rsidRDefault="00E922DB" w:rsidP="00E922DB"/>
    <w:p w14:paraId="1EA93F87" w14:textId="77777777" w:rsidR="00E922DB" w:rsidRDefault="00E922DB" w:rsidP="00E922DB">
      <w:pPr>
        <w:pStyle w:val="ListParagraph"/>
        <w:numPr>
          <w:ilvl w:val="0"/>
          <w:numId w:val="4"/>
        </w:numPr>
      </w:pPr>
      <w:r>
        <w:t>Any contractual notification requirements</w:t>
      </w:r>
    </w:p>
    <w:p w14:paraId="5DF6E61F" w14:textId="77777777" w:rsidR="00E922DB" w:rsidRDefault="00E922DB" w:rsidP="00E922DB">
      <w:pPr>
        <w:pStyle w:val="ListParagraph"/>
        <w:numPr>
          <w:ilvl w:val="0"/>
          <w:numId w:val="4"/>
        </w:numPr>
      </w:pPr>
      <w:r>
        <w:t>Any legal notification requirements</w:t>
      </w:r>
    </w:p>
    <w:p w14:paraId="63E7296C" w14:textId="77777777" w:rsidR="0000114B" w:rsidRDefault="0000114B" w:rsidP="00E922DB">
      <w:pPr>
        <w:pStyle w:val="ListParagraph"/>
        <w:numPr>
          <w:ilvl w:val="0"/>
          <w:numId w:val="4"/>
        </w:numPr>
      </w:pPr>
      <w:r>
        <w:t>How many people are affected</w:t>
      </w:r>
    </w:p>
    <w:p w14:paraId="362CFF3C" w14:textId="77777777" w:rsidR="0000114B" w:rsidRDefault="0000114B" w:rsidP="00E922DB">
      <w:pPr>
        <w:pStyle w:val="ListParagraph"/>
        <w:numPr>
          <w:ilvl w:val="0"/>
          <w:numId w:val="4"/>
        </w:numPr>
      </w:pPr>
      <w:r>
        <w:t>What consequences may occur as a result of the data breach or data security incident</w:t>
      </w:r>
    </w:p>
    <w:p w14:paraId="774862F5" w14:textId="77777777" w:rsidR="00E922DB" w:rsidRDefault="0000114B" w:rsidP="00E922DB">
      <w:pPr>
        <w:pStyle w:val="ListParagraph"/>
        <w:numPr>
          <w:ilvl w:val="0"/>
          <w:numId w:val="4"/>
        </w:numPr>
      </w:pPr>
      <w:r>
        <w:t>Whether notification of a breach or incident would help the individual to mitigate risks associated with the incident</w:t>
      </w:r>
    </w:p>
    <w:p w14:paraId="2F0939C1" w14:textId="77777777" w:rsidR="0000114B" w:rsidRDefault="0000114B" w:rsidP="00E922DB">
      <w:pPr>
        <w:pStyle w:val="ListParagraph"/>
        <w:numPr>
          <w:ilvl w:val="0"/>
          <w:numId w:val="4"/>
        </w:numPr>
      </w:pPr>
      <w:r>
        <w:t xml:space="preserve">Whether notification could assist the company in meeting its legal obligations under GDPR and Data Protection Act </w:t>
      </w:r>
      <w:r w:rsidR="007B76DA">
        <w:t>2018</w:t>
      </w:r>
    </w:p>
    <w:p w14:paraId="0FF9788F" w14:textId="77777777" w:rsidR="0000114B" w:rsidRDefault="0000114B" w:rsidP="00E922DB">
      <w:pPr>
        <w:pStyle w:val="ListParagraph"/>
        <w:numPr>
          <w:ilvl w:val="0"/>
          <w:numId w:val="4"/>
        </w:numPr>
      </w:pPr>
      <w:r>
        <w:lastRenderedPageBreak/>
        <w:t xml:space="preserve">Whether notifying an individual could prevent the unauthorised or illegal use of data </w:t>
      </w:r>
    </w:p>
    <w:p w14:paraId="7092B873" w14:textId="77777777" w:rsidR="0000114B" w:rsidRPr="00E922DB" w:rsidRDefault="0000114B" w:rsidP="00E922DB">
      <w:pPr>
        <w:pStyle w:val="ListParagraph"/>
        <w:numPr>
          <w:ilvl w:val="0"/>
          <w:numId w:val="4"/>
        </w:numPr>
      </w:pPr>
      <w:r>
        <w:t>Whether [COMPANY NAME] must notify the Information Commissioner’s Office</w:t>
      </w:r>
    </w:p>
    <w:p w14:paraId="47BAFDF3" w14:textId="77777777" w:rsidR="0000114B" w:rsidRDefault="0000114B" w:rsidP="0000114B"/>
    <w:p w14:paraId="6BAD3BF3" w14:textId="77777777" w:rsidR="0000114B" w:rsidRDefault="0000114B" w:rsidP="0000114B">
      <w:r>
        <w:t>All data breaches and data security incidents, both suspected and verified, must be recorded</w:t>
      </w:r>
      <w:r w:rsidR="0004494D">
        <w:t xml:space="preserve">, </w:t>
      </w:r>
      <w:r>
        <w:t>to assist in further analysis and to help prevent further breaches.</w:t>
      </w:r>
    </w:p>
    <w:p w14:paraId="6FE1CFF6" w14:textId="77777777" w:rsidR="00CF1744" w:rsidRPr="000017F8" w:rsidRDefault="0000114B">
      <w:pPr>
        <w:pStyle w:val="Heading2"/>
        <w:rPr>
          <w:color w:val="0070C0"/>
          <w:sz w:val="28"/>
        </w:rPr>
      </w:pPr>
      <w:r w:rsidRPr="000017F8">
        <w:rPr>
          <w:color w:val="0070C0"/>
          <w:sz w:val="28"/>
        </w:rPr>
        <w:t>The danger of notifying too many individuals</w:t>
      </w:r>
    </w:p>
    <w:p w14:paraId="44F405C8" w14:textId="77777777" w:rsidR="0000114B" w:rsidRDefault="0000114B" w:rsidP="0000114B">
      <w:r>
        <w:t>There will be data security incidents in which a large number of individuals will need to be notified. However, there will be other incidents in which notifying a large number of individuals may have the potential to cause disproportionate enquiries.</w:t>
      </w:r>
    </w:p>
    <w:p w14:paraId="608E9568" w14:textId="77777777" w:rsidR="0000114B" w:rsidRDefault="0000114B" w:rsidP="0000114B"/>
    <w:p w14:paraId="5906A91F" w14:textId="77777777" w:rsidR="0000114B" w:rsidRDefault="0000114B" w:rsidP="0000114B">
      <w:r>
        <w:t>Whenever we notify an individual whose personal data has been affected by an incident or breach, that notification must include a description of when the breach occurred, how the breach occurred and what data was involved. Notifications must also include explicit guidance concerning what said individual can do to protect themselves. We should also outline to concerned individuals what steps our company has already taken to mitigate risks.</w:t>
      </w:r>
    </w:p>
    <w:p w14:paraId="6F92EB24" w14:textId="77777777" w:rsidR="00CF1744" w:rsidRPr="000017F8" w:rsidRDefault="0000114B">
      <w:pPr>
        <w:pStyle w:val="Heading2"/>
        <w:rPr>
          <w:color w:val="0070C0"/>
          <w:sz w:val="28"/>
        </w:rPr>
      </w:pPr>
      <w:r w:rsidRPr="000017F8">
        <w:rPr>
          <w:color w:val="0070C0"/>
          <w:sz w:val="28"/>
        </w:rPr>
        <w:t>Data breach evaluation and response</w:t>
      </w:r>
    </w:p>
    <w:p w14:paraId="7253BEF5" w14:textId="77777777" w:rsidR="0000114B" w:rsidRDefault="0000114B" w:rsidP="0000114B">
      <w:r>
        <w:t>After the data breach or data security incident has been contained by carrying out all necessary measures, [COMPANY NAME] will conduct an extensive review detailing:</w:t>
      </w:r>
    </w:p>
    <w:p w14:paraId="11D1B903" w14:textId="77777777" w:rsidR="0000114B" w:rsidRDefault="0000114B" w:rsidP="0000114B"/>
    <w:p w14:paraId="35B3733E" w14:textId="77777777" w:rsidR="0000114B" w:rsidRDefault="0000114B" w:rsidP="0000114B">
      <w:pPr>
        <w:pStyle w:val="ListParagraph"/>
        <w:numPr>
          <w:ilvl w:val="0"/>
          <w:numId w:val="5"/>
        </w:numPr>
      </w:pPr>
      <w:r>
        <w:t>The cause(s) of the breach</w:t>
      </w:r>
    </w:p>
    <w:p w14:paraId="4058F27B" w14:textId="77777777" w:rsidR="0000114B" w:rsidRDefault="0000114B" w:rsidP="0000114B">
      <w:pPr>
        <w:pStyle w:val="ListParagraph"/>
        <w:numPr>
          <w:ilvl w:val="0"/>
          <w:numId w:val="5"/>
        </w:numPr>
      </w:pPr>
      <w:r>
        <w:t>The effectiveness of any responses</w:t>
      </w:r>
    </w:p>
    <w:p w14:paraId="2F5B342C" w14:textId="77777777" w:rsidR="0000114B" w:rsidRPr="0000114B" w:rsidRDefault="0000114B" w:rsidP="0000114B">
      <w:pPr>
        <w:pStyle w:val="ListParagraph"/>
        <w:numPr>
          <w:ilvl w:val="0"/>
          <w:numId w:val="5"/>
        </w:numPr>
      </w:pPr>
      <w:r>
        <w:t>Whether changes to existing IT systems, company procedures or policies must be implemented</w:t>
      </w:r>
    </w:p>
    <w:p w14:paraId="58ED4D81" w14:textId="77777777" w:rsidR="00CF1744" w:rsidRPr="00190535" w:rsidRDefault="00190535" w:rsidP="00190535">
      <w:pPr>
        <w:pStyle w:val="BodyText"/>
        <w:rPr>
          <w:sz w:val="22"/>
        </w:rPr>
      </w:pPr>
      <w:r w:rsidRPr="00190535">
        <w:rPr>
          <w:sz w:val="22"/>
        </w:rPr>
        <w:t>All existing protocols must be reviewed</w:t>
      </w:r>
      <w:r w:rsidR="00AB099F">
        <w:rPr>
          <w:sz w:val="22"/>
        </w:rPr>
        <w:t xml:space="preserve"> </w:t>
      </w:r>
      <w:r w:rsidRPr="00190535">
        <w:rPr>
          <w:sz w:val="22"/>
        </w:rPr>
        <w:t>to analyse their adequacy. Any necessary amendments to protocols must be identified and carried out as soon as p</w:t>
      </w:r>
      <w:r w:rsidR="00AE219E">
        <w:rPr>
          <w:sz w:val="22"/>
        </w:rPr>
        <w:t>ossible</w:t>
      </w:r>
      <w:r w:rsidRPr="00190535">
        <w:rPr>
          <w:sz w:val="22"/>
        </w:rPr>
        <w:t>.</w:t>
      </w:r>
      <w:r w:rsidR="006A3474" w:rsidRPr="00190535">
        <w:rPr>
          <w:sz w:val="22"/>
        </w:rPr>
        <w:br w:type="page"/>
      </w:r>
    </w:p>
    <w:p w14:paraId="22C33FAE" w14:textId="77777777" w:rsidR="00CF1744" w:rsidRPr="000017F8" w:rsidRDefault="006A3474">
      <w:pPr>
        <w:pStyle w:val="Heading1"/>
        <w:rPr>
          <w:rFonts w:asciiTheme="minorHAnsi" w:hAnsiTheme="minorHAnsi" w:cstheme="minorHAnsi"/>
          <w:color w:val="0070C0"/>
        </w:rPr>
      </w:pPr>
      <w:r w:rsidRPr="000017F8">
        <w:rPr>
          <w:rFonts w:asciiTheme="minorHAnsi" w:hAnsiTheme="minorHAnsi" w:cstheme="minorHAnsi"/>
          <w:color w:val="0070C0"/>
        </w:rPr>
        <w:lastRenderedPageBreak/>
        <w:t xml:space="preserve">Data </w:t>
      </w:r>
      <w:r w:rsidR="00190535" w:rsidRPr="000017F8">
        <w:rPr>
          <w:rFonts w:asciiTheme="minorHAnsi" w:hAnsiTheme="minorHAnsi" w:cstheme="minorHAnsi"/>
          <w:color w:val="0070C0"/>
        </w:rPr>
        <w:t xml:space="preserve">breach </w:t>
      </w:r>
      <w:r w:rsidR="00D94178">
        <w:rPr>
          <w:rFonts w:asciiTheme="minorHAnsi" w:hAnsiTheme="minorHAnsi" w:cstheme="minorHAnsi"/>
          <w:color w:val="0070C0"/>
        </w:rPr>
        <w:t>report</w:t>
      </w:r>
      <w:r w:rsidR="00D94178" w:rsidRPr="000017F8">
        <w:rPr>
          <w:rFonts w:asciiTheme="minorHAnsi" w:hAnsiTheme="minorHAnsi" w:cstheme="minorHAnsi"/>
          <w:color w:val="0070C0"/>
        </w:rPr>
        <w:t xml:space="preserve"> </w:t>
      </w:r>
      <w:r w:rsidR="00190535" w:rsidRPr="000017F8">
        <w:rPr>
          <w:rFonts w:asciiTheme="minorHAnsi" w:hAnsiTheme="minorHAnsi" w:cstheme="minorHAnsi"/>
          <w:color w:val="0070C0"/>
        </w:rPr>
        <w:t>form</w:t>
      </w:r>
    </w:p>
    <w:p w14:paraId="376ECCAE" w14:textId="77777777" w:rsidR="00CF1744" w:rsidRPr="00190535" w:rsidRDefault="00190535" w:rsidP="00190535">
      <w:pPr>
        <w:rPr>
          <w:rFonts w:asciiTheme="minorHAnsi" w:hAnsiTheme="minorHAnsi" w:cstheme="minorHAnsi"/>
        </w:rPr>
      </w:pPr>
      <w:r w:rsidRPr="00190535">
        <w:rPr>
          <w:rFonts w:asciiTheme="minorHAnsi" w:hAnsiTheme="minorHAnsi" w:cstheme="minorHAnsi"/>
        </w:rPr>
        <w:t>Please complete this form in the event of a data breach or data security incident:</w:t>
      </w:r>
    </w:p>
    <w:p w14:paraId="30AEFA37" w14:textId="77777777" w:rsidR="00190535" w:rsidRPr="00190535" w:rsidRDefault="00190535" w:rsidP="00190535">
      <w:pPr>
        <w:rPr>
          <w:rFonts w:asciiTheme="minorHAnsi" w:hAnsiTheme="minorHAnsi" w:cstheme="minorHAnsi"/>
        </w:rPr>
      </w:pPr>
    </w:p>
    <w:tbl>
      <w:tblPr>
        <w:tblW w:w="8634" w:type="dxa"/>
        <w:tblInd w:w="10" w:type="dxa"/>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CellMar>
          <w:left w:w="10" w:type="dxa"/>
          <w:right w:w="10" w:type="dxa"/>
        </w:tblCellMar>
        <w:tblLook w:val="0000" w:firstRow="0" w:lastRow="0" w:firstColumn="0" w:lastColumn="0" w:noHBand="0" w:noVBand="0"/>
      </w:tblPr>
      <w:tblGrid>
        <w:gridCol w:w="2966"/>
        <w:gridCol w:w="5668"/>
      </w:tblGrid>
      <w:tr w:rsidR="00190535" w:rsidRPr="00190535" w14:paraId="002E5ABC" w14:textId="77777777" w:rsidTr="00AD161D">
        <w:tc>
          <w:tcPr>
            <w:tcW w:w="8634" w:type="dxa"/>
            <w:gridSpan w:val="2"/>
            <w:shd w:val="clear" w:color="auto" w:fill="00C8E1"/>
          </w:tcPr>
          <w:p w14:paraId="43C1E300" w14:textId="77777777" w:rsidR="00190535" w:rsidRPr="00190535" w:rsidRDefault="00190535">
            <w:pPr>
              <w:rPr>
                <w:rFonts w:asciiTheme="minorHAnsi" w:hAnsiTheme="minorHAnsi" w:cstheme="minorHAnsi"/>
                <w:b/>
                <w:color w:val="FFFFFF" w:themeColor="background1"/>
                <w:sz w:val="24"/>
              </w:rPr>
            </w:pPr>
            <w:r w:rsidRPr="00190535">
              <w:rPr>
                <w:rFonts w:asciiTheme="minorHAnsi" w:hAnsiTheme="minorHAnsi" w:cstheme="minorHAnsi"/>
                <w:b/>
                <w:color w:val="FFFFFF" w:themeColor="background1"/>
                <w:sz w:val="24"/>
              </w:rPr>
              <w:t>To be completed by employee</w:t>
            </w:r>
          </w:p>
        </w:tc>
      </w:tr>
      <w:tr w:rsidR="00CF1744" w:rsidRPr="00190535" w14:paraId="6ECB30EE" w14:textId="77777777" w:rsidTr="00190535">
        <w:tc>
          <w:tcPr>
            <w:tcW w:w="2966" w:type="dxa"/>
          </w:tcPr>
          <w:p w14:paraId="0D5B88B6" w14:textId="77777777" w:rsidR="00CF1744" w:rsidRPr="00190535" w:rsidRDefault="00190535">
            <w:pPr>
              <w:rPr>
                <w:rFonts w:asciiTheme="minorHAnsi" w:hAnsiTheme="minorHAnsi" w:cstheme="minorHAnsi"/>
              </w:rPr>
            </w:pPr>
            <w:r w:rsidRPr="00190535">
              <w:rPr>
                <w:rFonts w:asciiTheme="minorHAnsi" w:hAnsiTheme="minorHAnsi" w:cstheme="minorHAnsi"/>
              </w:rPr>
              <w:t>Date of incident</w:t>
            </w:r>
          </w:p>
        </w:tc>
        <w:tc>
          <w:tcPr>
            <w:tcW w:w="5668" w:type="dxa"/>
          </w:tcPr>
          <w:p w14:paraId="0B985A41" w14:textId="77777777" w:rsidR="00CF1744" w:rsidRPr="00190535" w:rsidRDefault="00CF1744">
            <w:pPr>
              <w:rPr>
                <w:rFonts w:asciiTheme="minorHAnsi" w:hAnsiTheme="minorHAnsi" w:cstheme="minorHAnsi"/>
              </w:rPr>
            </w:pPr>
          </w:p>
        </w:tc>
      </w:tr>
      <w:tr w:rsidR="00CF1744" w:rsidRPr="00190535" w14:paraId="74DA5C59" w14:textId="77777777" w:rsidTr="00190535">
        <w:tc>
          <w:tcPr>
            <w:tcW w:w="2966" w:type="dxa"/>
          </w:tcPr>
          <w:p w14:paraId="04210B23" w14:textId="77777777" w:rsidR="00CF1744" w:rsidRPr="00190535" w:rsidRDefault="00190535">
            <w:pPr>
              <w:rPr>
                <w:rFonts w:asciiTheme="minorHAnsi" w:hAnsiTheme="minorHAnsi" w:cstheme="minorHAnsi"/>
              </w:rPr>
            </w:pPr>
            <w:r w:rsidRPr="00190535">
              <w:rPr>
                <w:rFonts w:asciiTheme="minorHAnsi" w:hAnsiTheme="minorHAnsi" w:cstheme="minorHAnsi"/>
              </w:rPr>
              <w:t>Date incident was discovered</w:t>
            </w:r>
          </w:p>
        </w:tc>
        <w:tc>
          <w:tcPr>
            <w:tcW w:w="5668" w:type="dxa"/>
          </w:tcPr>
          <w:p w14:paraId="02B50055" w14:textId="77777777" w:rsidR="00CF1744" w:rsidRPr="00190535" w:rsidRDefault="00CF1744">
            <w:pPr>
              <w:rPr>
                <w:rFonts w:asciiTheme="minorHAnsi" w:hAnsiTheme="minorHAnsi" w:cstheme="minorHAnsi"/>
              </w:rPr>
            </w:pPr>
          </w:p>
        </w:tc>
      </w:tr>
      <w:tr w:rsidR="00CF1744" w:rsidRPr="00190535" w14:paraId="3814579D" w14:textId="77777777" w:rsidTr="00190535">
        <w:tc>
          <w:tcPr>
            <w:tcW w:w="2966" w:type="dxa"/>
          </w:tcPr>
          <w:p w14:paraId="7815A742" w14:textId="77777777" w:rsidR="00CF1744" w:rsidRPr="00190535" w:rsidRDefault="00190535">
            <w:pPr>
              <w:rPr>
                <w:rFonts w:asciiTheme="minorHAnsi" w:hAnsiTheme="minorHAnsi" w:cstheme="minorHAnsi"/>
              </w:rPr>
            </w:pPr>
            <w:r w:rsidRPr="00190535">
              <w:rPr>
                <w:rFonts w:asciiTheme="minorHAnsi" w:hAnsiTheme="minorHAnsi" w:cstheme="minorHAnsi"/>
              </w:rPr>
              <w:t>Name of the individual reporting incident</w:t>
            </w:r>
          </w:p>
        </w:tc>
        <w:tc>
          <w:tcPr>
            <w:tcW w:w="5668" w:type="dxa"/>
          </w:tcPr>
          <w:p w14:paraId="71BE9984" w14:textId="77777777" w:rsidR="00CF1744" w:rsidRPr="00190535" w:rsidRDefault="00CF1744">
            <w:pPr>
              <w:rPr>
                <w:rFonts w:asciiTheme="minorHAnsi" w:hAnsiTheme="minorHAnsi" w:cstheme="minorHAnsi"/>
              </w:rPr>
            </w:pPr>
          </w:p>
        </w:tc>
      </w:tr>
      <w:tr w:rsidR="00CF1744" w:rsidRPr="00190535" w14:paraId="79898844" w14:textId="77777777" w:rsidTr="00190535">
        <w:tc>
          <w:tcPr>
            <w:tcW w:w="2966" w:type="dxa"/>
          </w:tcPr>
          <w:p w14:paraId="7F71E2D8" w14:textId="77777777" w:rsidR="00CF1744" w:rsidRPr="00190535" w:rsidRDefault="00190535">
            <w:pPr>
              <w:rPr>
                <w:rFonts w:asciiTheme="minorHAnsi" w:hAnsiTheme="minorHAnsi" w:cstheme="minorHAnsi"/>
              </w:rPr>
            </w:pPr>
            <w:r w:rsidRPr="00190535">
              <w:rPr>
                <w:rFonts w:asciiTheme="minorHAnsi" w:hAnsiTheme="minorHAnsi" w:cstheme="minorHAnsi"/>
              </w:rPr>
              <w:t>Contact details of the individual reporting incident</w:t>
            </w:r>
          </w:p>
        </w:tc>
        <w:tc>
          <w:tcPr>
            <w:tcW w:w="5668" w:type="dxa"/>
          </w:tcPr>
          <w:p w14:paraId="4F187D3E" w14:textId="77777777" w:rsidR="00CF1744" w:rsidRPr="00190535" w:rsidRDefault="00CF1744">
            <w:pPr>
              <w:rPr>
                <w:rFonts w:asciiTheme="minorHAnsi" w:hAnsiTheme="minorHAnsi" w:cstheme="minorHAnsi"/>
              </w:rPr>
            </w:pPr>
          </w:p>
        </w:tc>
      </w:tr>
      <w:tr w:rsidR="00CF1744" w:rsidRPr="00190535" w14:paraId="5D74C150" w14:textId="77777777" w:rsidTr="00190535">
        <w:tc>
          <w:tcPr>
            <w:tcW w:w="2966" w:type="dxa"/>
          </w:tcPr>
          <w:p w14:paraId="2C3D8341" w14:textId="77777777" w:rsidR="00CF1744" w:rsidRPr="00190535" w:rsidRDefault="00190535">
            <w:pPr>
              <w:rPr>
                <w:rFonts w:asciiTheme="minorHAnsi" w:hAnsiTheme="minorHAnsi" w:cstheme="minorHAnsi"/>
              </w:rPr>
            </w:pPr>
            <w:r w:rsidRPr="00190535">
              <w:rPr>
                <w:rFonts w:asciiTheme="minorHAnsi" w:hAnsiTheme="minorHAnsi" w:cstheme="minorHAnsi"/>
              </w:rPr>
              <w:t>Where the incident occurred</w:t>
            </w:r>
          </w:p>
        </w:tc>
        <w:tc>
          <w:tcPr>
            <w:tcW w:w="5668" w:type="dxa"/>
          </w:tcPr>
          <w:p w14:paraId="4EE1137A" w14:textId="77777777" w:rsidR="00CF1744" w:rsidRPr="00190535" w:rsidRDefault="00CF1744">
            <w:pPr>
              <w:rPr>
                <w:rFonts w:asciiTheme="minorHAnsi" w:hAnsiTheme="minorHAnsi" w:cstheme="minorHAnsi"/>
              </w:rPr>
            </w:pPr>
          </w:p>
          <w:p w14:paraId="2BB5185F" w14:textId="77777777" w:rsidR="00190535" w:rsidRPr="00190535" w:rsidRDefault="00190535">
            <w:pPr>
              <w:rPr>
                <w:rFonts w:asciiTheme="minorHAnsi" w:hAnsiTheme="minorHAnsi" w:cstheme="minorHAnsi"/>
              </w:rPr>
            </w:pPr>
          </w:p>
        </w:tc>
      </w:tr>
      <w:tr w:rsidR="00CF1744" w:rsidRPr="00190535" w14:paraId="10D1C210" w14:textId="77777777" w:rsidTr="00190535">
        <w:tc>
          <w:tcPr>
            <w:tcW w:w="2966" w:type="dxa"/>
          </w:tcPr>
          <w:p w14:paraId="6328FADE" w14:textId="77777777" w:rsidR="00CF1744" w:rsidRPr="00190535" w:rsidRDefault="00190535">
            <w:pPr>
              <w:rPr>
                <w:rFonts w:asciiTheme="minorHAnsi" w:hAnsiTheme="minorHAnsi" w:cstheme="minorHAnsi"/>
              </w:rPr>
            </w:pPr>
            <w:r w:rsidRPr="00190535">
              <w:rPr>
                <w:rFonts w:asciiTheme="minorHAnsi" w:hAnsiTheme="minorHAnsi" w:cstheme="minorHAnsi"/>
              </w:rPr>
              <w:t>Description of the incident</w:t>
            </w:r>
          </w:p>
        </w:tc>
        <w:tc>
          <w:tcPr>
            <w:tcW w:w="5668" w:type="dxa"/>
          </w:tcPr>
          <w:p w14:paraId="362D0A90" w14:textId="77777777" w:rsidR="00CF1744" w:rsidRPr="00190535" w:rsidRDefault="00CF1744">
            <w:pPr>
              <w:rPr>
                <w:rFonts w:asciiTheme="minorHAnsi" w:hAnsiTheme="minorHAnsi" w:cstheme="minorHAnsi"/>
              </w:rPr>
            </w:pPr>
          </w:p>
          <w:p w14:paraId="78FB1013" w14:textId="77777777" w:rsidR="00190535" w:rsidRPr="00190535" w:rsidRDefault="00190535">
            <w:pPr>
              <w:rPr>
                <w:rFonts w:asciiTheme="minorHAnsi" w:hAnsiTheme="minorHAnsi" w:cstheme="minorHAnsi"/>
              </w:rPr>
            </w:pPr>
          </w:p>
          <w:p w14:paraId="52A499F8" w14:textId="77777777" w:rsidR="00190535" w:rsidRPr="00190535" w:rsidRDefault="00190535">
            <w:pPr>
              <w:rPr>
                <w:rFonts w:asciiTheme="minorHAnsi" w:hAnsiTheme="minorHAnsi" w:cstheme="minorHAnsi"/>
              </w:rPr>
            </w:pPr>
          </w:p>
          <w:p w14:paraId="0FB39CAF" w14:textId="77777777" w:rsidR="00190535" w:rsidRPr="00190535" w:rsidRDefault="00190535">
            <w:pPr>
              <w:rPr>
                <w:rFonts w:asciiTheme="minorHAnsi" w:hAnsiTheme="minorHAnsi" w:cstheme="minorHAnsi"/>
              </w:rPr>
            </w:pPr>
          </w:p>
          <w:p w14:paraId="788E9407" w14:textId="77777777" w:rsidR="00190535" w:rsidRPr="00190535" w:rsidRDefault="00190535">
            <w:pPr>
              <w:rPr>
                <w:rFonts w:asciiTheme="minorHAnsi" w:hAnsiTheme="minorHAnsi" w:cstheme="minorHAnsi"/>
              </w:rPr>
            </w:pPr>
          </w:p>
        </w:tc>
      </w:tr>
      <w:tr w:rsidR="00CF1744" w:rsidRPr="00190535" w14:paraId="7E10F77A" w14:textId="77777777" w:rsidTr="00190535">
        <w:tc>
          <w:tcPr>
            <w:tcW w:w="2966" w:type="dxa"/>
          </w:tcPr>
          <w:p w14:paraId="5A0E9A7B" w14:textId="77777777" w:rsidR="00CF1744" w:rsidRPr="00190535" w:rsidRDefault="00190535">
            <w:pPr>
              <w:rPr>
                <w:rFonts w:asciiTheme="minorHAnsi" w:hAnsiTheme="minorHAnsi" w:cstheme="minorHAnsi"/>
              </w:rPr>
            </w:pPr>
            <w:r w:rsidRPr="00190535">
              <w:rPr>
                <w:rFonts w:asciiTheme="minorHAnsi" w:hAnsiTheme="minorHAnsi" w:cstheme="minorHAnsi"/>
              </w:rPr>
              <w:t>Number of data subjects affected by incident</w:t>
            </w:r>
          </w:p>
        </w:tc>
        <w:tc>
          <w:tcPr>
            <w:tcW w:w="5668" w:type="dxa"/>
          </w:tcPr>
          <w:p w14:paraId="7D494323" w14:textId="77777777" w:rsidR="00CF1744" w:rsidRPr="00190535" w:rsidRDefault="00CF1744">
            <w:pPr>
              <w:rPr>
                <w:rFonts w:asciiTheme="minorHAnsi" w:hAnsiTheme="minorHAnsi" w:cstheme="minorHAnsi"/>
              </w:rPr>
            </w:pPr>
          </w:p>
          <w:p w14:paraId="7EA1897A" w14:textId="77777777" w:rsidR="00190535" w:rsidRPr="00190535" w:rsidRDefault="00190535">
            <w:pPr>
              <w:rPr>
                <w:rFonts w:asciiTheme="minorHAnsi" w:hAnsiTheme="minorHAnsi" w:cstheme="minorHAnsi"/>
              </w:rPr>
            </w:pPr>
          </w:p>
          <w:p w14:paraId="1623FF97" w14:textId="77777777" w:rsidR="00190535" w:rsidRPr="00190535" w:rsidRDefault="00190535">
            <w:pPr>
              <w:rPr>
                <w:rFonts w:asciiTheme="minorHAnsi" w:hAnsiTheme="minorHAnsi" w:cstheme="minorHAnsi"/>
              </w:rPr>
            </w:pPr>
          </w:p>
        </w:tc>
      </w:tr>
      <w:tr w:rsidR="00CF1744" w:rsidRPr="00190535" w14:paraId="388C4A8D" w14:textId="77777777" w:rsidTr="00190535">
        <w:tc>
          <w:tcPr>
            <w:tcW w:w="2966" w:type="dxa"/>
          </w:tcPr>
          <w:p w14:paraId="6BF3094A" w14:textId="77777777" w:rsidR="00CF1744" w:rsidRPr="00190535" w:rsidRDefault="00190535">
            <w:pPr>
              <w:rPr>
                <w:rFonts w:asciiTheme="minorHAnsi" w:hAnsiTheme="minorHAnsi" w:cstheme="minorHAnsi"/>
              </w:rPr>
            </w:pPr>
            <w:r w:rsidRPr="00190535">
              <w:rPr>
                <w:rFonts w:asciiTheme="minorHAnsi" w:hAnsiTheme="minorHAnsi" w:cstheme="minorHAnsi"/>
              </w:rPr>
              <w:t>Personal data placed at risk by incident</w:t>
            </w:r>
          </w:p>
        </w:tc>
        <w:tc>
          <w:tcPr>
            <w:tcW w:w="5668" w:type="dxa"/>
          </w:tcPr>
          <w:p w14:paraId="65B85364" w14:textId="77777777" w:rsidR="00CF1744" w:rsidRPr="00190535" w:rsidRDefault="00CF1744">
            <w:pPr>
              <w:rPr>
                <w:rFonts w:asciiTheme="minorHAnsi" w:hAnsiTheme="minorHAnsi" w:cstheme="minorHAnsi"/>
              </w:rPr>
            </w:pPr>
          </w:p>
          <w:p w14:paraId="6B6418BD" w14:textId="77777777" w:rsidR="00190535" w:rsidRPr="00190535" w:rsidRDefault="00190535">
            <w:pPr>
              <w:rPr>
                <w:rFonts w:asciiTheme="minorHAnsi" w:hAnsiTheme="minorHAnsi" w:cstheme="minorHAnsi"/>
              </w:rPr>
            </w:pPr>
          </w:p>
          <w:p w14:paraId="7A15FCB3" w14:textId="77777777" w:rsidR="00190535" w:rsidRPr="00190535" w:rsidRDefault="00190535">
            <w:pPr>
              <w:rPr>
                <w:rFonts w:asciiTheme="minorHAnsi" w:hAnsiTheme="minorHAnsi" w:cstheme="minorHAnsi"/>
              </w:rPr>
            </w:pPr>
          </w:p>
        </w:tc>
      </w:tr>
      <w:tr w:rsidR="00CF1744" w:rsidRPr="00190535" w14:paraId="592EFDB0" w14:textId="77777777" w:rsidTr="00190535">
        <w:tc>
          <w:tcPr>
            <w:tcW w:w="2966" w:type="dxa"/>
          </w:tcPr>
          <w:p w14:paraId="7914CFDF" w14:textId="77777777" w:rsidR="00CF1744" w:rsidRPr="00190535" w:rsidRDefault="00190535">
            <w:pPr>
              <w:rPr>
                <w:rFonts w:asciiTheme="minorHAnsi" w:hAnsiTheme="minorHAnsi" w:cstheme="minorHAnsi"/>
              </w:rPr>
            </w:pPr>
            <w:r w:rsidRPr="00190535">
              <w:rPr>
                <w:rFonts w:asciiTheme="minorHAnsi" w:hAnsiTheme="minorHAnsi" w:cstheme="minorHAnsi"/>
              </w:rPr>
              <w:t>Description of any actions taken at the point of discovery</w:t>
            </w:r>
          </w:p>
        </w:tc>
        <w:tc>
          <w:tcPr>
            <w:tcW w:w="5668" w:type="dxa"/>
          </w:tcPr>
          <w:p w14:paraId="2E77973F" w14:textId="77777777" w:rsidR="00CF1744" w:rsidRPr="00190535" w:rsidRDefault="00CF1744">
            <w:pPr>
              <w:rPr>
                <w:rFonts w:asciiTheme="minorHAnsi" w:hAnsiTheme="minorHAnsi" w:cstheme="minorHAnsi"/>
              </w:rPr>
            </w:pPr>
          </w:p>
          <w:p w14:paraId="3CF221D4" w14:textId="77777777" w:rsidR="00190535" w:rsidRPr="00190535" w:rsidRDefault="00190535">
            <w:pPr>
              <w:rPr>
                <w:rFonts w:asciiTheme="minorHAnsi" w:hAnsiTheme="minorHAnsi" w:cstheme="minorHAnsi"/>
              </w:rPr>
            </w:pPr>
          </w:p>
          <w:p w14:paraId="3008A8F8" w14:textId="77777777" w:rsidR="00190535" w:rsidRPr="00190535" w:rsidRDefault="00190535">
            <w:pPr>
              <w:rPr>
                <w:rFonts w:asciiTheme="minorHAnsi" w:hAnsiTheme="minorHAnsi" w:cstheme="minorHAnsi"/>
              </w:rPr>
            </w:pPr>
          </w:p>
          <w:p w14:paraId="5746FB99" w14:textId="77777777" w:rsidR="00190535" w:rsidRPr="00190535" w:rsidRDefault="00190535">
            <w:pPr>
              <w:rPr>
                <w:rFonts w:asciiTheme="minorHAnsi" w:hAnsiTheme="minorHAnsi" w:cstheme="minorHAnsi"/>
              </w:rPr>
            </w:pPr>
          </w:p>
        </w:tc>
      </w:tr>
    </w:tbl>
    <w:p w14:paraId="7AC7325C" w14:textId="77777777" w:rsidR="00CF1744" w:rsidRPr="00190535" w:rsidRDefault="006A3474">
      <w:pPr>
        <w:pStyle w:val="PreformattedText"/>
        <w:rPr>
          <w:rFonts w:asciiTheme="minorHAnsi" w:hAnsiTheme="minorHAnsi" w:cstheme="minorHAnsi"/>
        </w:rPr>
      </w:pPr>
      <w:r w:rsidRPr="00190535">
        <w:rPr>
          <w:rFonts w:asciiTheme="minorHAnsi" w:hAnsiTheme="minorHAnsi" w:cstheme="minorHAnsi"/>
        </w:rPr>
        <w:t xml:space="preserve"> </w:t>
      </w:r>
    </w:p>
    <w:tbl>
      <w:tblPr>
        <w:tblW w:w="8634" w:type="dxa"/>
        <w:tblInd w:w="10" w:type="dxa"/>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CellMar>
          <w:left w:w="10" w:type="dxa"/>
          <w:right w:w="10" w:type="dxa"/>
        </w:tblCellMar>
        <w:tblLook w:val="0000" w:firstRow="0" w:lastRow="0" w:firstColumn="0" w:lastColumn="0" w:noHBand="0" w:noVBand="0"/>
      </w:tblPr>
      <w:tblGrid>
        <w:gridCol w:w="4951"/>
        <w:gridCol w:w="3683"/>
      </w:tblGrid>
      <w:tr w:rsidR="00190535" w:rsidRPr="00190535" w14:paraId="2F8ACF87" w14:textId="77777777" w:rsidTr="00190535">
        <w:tc>
          <w:tcPr>
            <w:tcW w:w="8634" w:type="dxa"/>
            <w:gridSpan w:val="2"/>
            <w:shd w:val="clear" w:color="auto" w:fill="FF8C00"/>
          </w:tcPr>
          <w:p w14:paraId="46E3E311" w14:textId="77777777" w:rsidR="00190535" w:rsidRPr="00190535" w:rsidRDefault="00190535">
            <w:pPr>
              <w:rPr>
                <w:rFonts w:asciiTheme="minorHAnsi" w:hAnsiTheme="minorHAnsi" w:cstheme="minorHAnsi"/>
                <w:b/>
                <w:color w:val="FFFFFF" w:themeColor="background1"/>
                <w:sz w:val="24"/>
              </w:rPr>
            </w:pPr>
            <w:r w:rsidRPr="00190535">
              <w:rPr>
                <w:rFonts w:asciiTheme="minorHAnsi" w:hAnsiTheme="minorHAnsi" w:cstheme="minorHAnsi"/>
                <w:b/>
                <w:color w:val="FFFFFF" w:themeColor="background1"/>
                <w:sz w:val="24"/>
              </w:rPr>
              <w:t>To be completed by the Data Protection Officer or [COMPANY NAME] management</w:t>
            </w:r>
          </w:p>
        </w:tc>
      </w:tr>
      <w:tr w:rsidR="00CF1744" w:rsidRPr="00190535" w14:paraId="49324841" w14:textId="77777777" w:rsidTr="00190535">
        <w:tc>
          <w:tcPr>
            <w:tcW w:w="4951" w:type="dxa"/>
          </w:tcPr>
          <w:p w14:paraId="7B484B66" w14:textId="77777777" w:rsidR="00CF1744" w:rsidRPr="00190535" w:rsidRDefault="00190535">
            <w:pPr>
              <w:rPr>
                <w:rFonts w:asciiTheme="minorHAnsi" w:hAnsiTheme="minorHAnsi" w:cstheme="minorHAnsi"/>
              </w:rPr>
            </w:pPr>
            <w:r w:rsidRPr="00190535">
              <w:rPr>
                <w:rFonts w:asciiTheme="minorHAnsi" w:hAnsiTheme="minorHAnsi" w:cstheme="minorHAnsi"/>
              </w:rPr>
              <w:t>Name of individual receiving report</w:t>
            </w:r>
          </w:p>
        </w:tc>
        <w:tc>
          <w:tcPr>
            <w:tcW w:w="3683" w:type="dxa"/>
          </w:tcPr>
          <w:p w14:paraId="1F8194B3" w14:textId="77777777" w:rsidR="00CF1744" w:rsidRPr="00190535" w:rsidRDefault="00CF1744">
            <w:pPr>
              <w:rPr>
                <w:rFonts w:asciiTheme="minorHAnsi" w:hAnsiTheme="minorHAnsi" w:cstheme="minorHAnsi"/>
              </w:rPr>
            </w:pPr>
          </w:p>
        </w:tc>
      </w:tr>
      <w:tr w:rsidR="00CF1744" w:rsidRPr="00190535" w14:paraId="1FBF120A" w14:textId="77777777" w:rsidTr="00190535">
        <w:tc>
          <w:tcPr>
            <w:tcW w:w="4951" w:type="dxa"/>
          </w:tcPr>
          <w:p w14:paraId="290ACC6B" w14:textId="77777777" w:rsidR="00CF1744" w:rsidRPr="00190535" w:rsidRDefault="00190535">
            <w:pPr>
              <w:rPr>
                <w:rFonts w:asciiTheme="minorHAnsi" w:hAnsiTheme="minorHAnsi" w:cstheme="minorHAnsi"/>
              </w:rPr>
            </w:pPr>
            <w:r w:rsidRPr="00190535">
              <w:rPr>
                <w:rFonts w:asciiTheme="minorHAnsi" w:hAnsiTheme="minorHAnsi" w:cstheme="minorHAnsi"/>
              </w:rPr>
              <w:t>Date report received</w:t>
            </w:r>
          </w:p>
        </w:tc>
        <w:tc>
          <w:tcPr>
            <w:tcW w:w="3683" w:type="dxa"/>
          </w:tcPr>
          <w:p w14:paraId="1E50E071" w14:textId="77777777" w:rsidR="00CF1744" w:rsidRPr="00190535" w:rsidRDefault="00CF1744">
            <w:pPr>
              <w:rPr>
                <w:rFonts w:asciiTheme="minorHAnsi" w:hAnsiTheme="minorHAnsi" w:cstheme="minorHAnsi"/>
              </w:rPr>
            </w:pPr>
          </w:p>
        </w:tc>
      </w:tr>
      <w:tr w:rsidR="00CF1744" w:rsidRPr="00190535" w14:paraId="42DB9A36" w14:textId="77777777" w:rsidTr="00190535">
        <w:tc>
          <w:tcPr>
            <w:tcW w:w="4951" w:type="dxa"/>
          </w:tcPr>
          <w:p w14:paraId="0023CBF3" w14:textId="77777777" w:rsidR="00CF1744" w:rsidRPr="00190535" w:rsidRDefault="00190535">
            <w:pPr>
              <w:rPr>
                <w:rFonts w:asciiTheme="minorHAnsi" w:hAnsiTheme="minorHAnsi" w:cstheme="minorHAnsi"/>
              </w:rPr>
            </w:pPr>
            <w:r w:rsidRPr="00190535">
              <w:rPr>
                <w:rFonts w:asciiTheme="minorHAnsi" w:hAnsiTheme="minorHAnsi" w:cstheme="minorHAnsi"/>
              </w:rPr>
              <w:t xml:space="preserve">Name of individual </w:t>
            </w:r>
            <w:r w:rsidR="002061E8">
              <w:rPr>
                <w:rFonts w:asciiTheme="minorHAnsi" w:hAnsiTheme="minorHAnsi" w:cstheme="minorHAnsi"/>
              </w:rPr>
              <w:t xml:space="preserve">the </w:t>
            </w:r>
            <w:r w:rsidRPr="00190535">
              <w:rPr>
                <w:rFonts w:asciiTheme="minorHAnsi" w:hAnsiTheme="minorHAnsi" w:cstheme="minorHAnsi"/>
              </w:rPr>
              <w:t>report</w:t>
            </w:r>
            <w:r w:rsidR="002061E8">
              <w:rPr>
                <w:rFonts w:asciiTheme="minorHAnsi" w:hAnsiTheme="minorHAnsi" w:cstheme="minorHAnsi"/>
              </w:rPr>
              <w:t xml:space="preserve"> was</w:t>
            </w:r>
            <w:r w:rsidRPr="00190535">
              <w:rPr>
                <w:rFonts w:asciiTheme="minorHAnsi" w:hAnsiTheme="minorHAnsi" w:cstheme="minorHAnsi"/>
              </w:rPr>
              <w:t xml:space="preserve"> forwarded to for action</w:t>
            </w:r>
          </w:p>
        </w:tc>
        <w:tc>
          <w:tcPr>
            <w:tcW w:w="3683" w:type="dxa"/>
          </w:tcPr>
          <w:p w14:paraId="7853D33C" w14:textId="77777777" w:rsidR="00CF1744" w:rsidRPr="00190535" w:rsidRDefault="00CF1744">
            <w:pPr>
              <w:rPr>
                <w:rFonts w:asciiTheme="minorHAnsi" w:hAnsiTheme="minorHAnsi" w:cstheme="minorHAnsi"/>
              </w:rPr>
            </w:pPr>
          </w:p>
        </w:tc>
      </w:tr>
      <w:tr w:rsidR="00CF1744" w:rsidRPr="00190535" w14:paraId="04882C74" w14:textId="77777777" w:rsidTr="00190535">
        <w:tc>
          <w:tcPr>
            <w:tcW w:w="4951" w:type="dxa"/>
          </w:tcPr>
          <w:p w14:paraId="7DB7E3C1" w14:textId="77777777" w:rsidR="00CF1744" w:rsidRPr="00190535" w:rsidRDefault="00190535">
            <w:pPr>
              <w:rPr>
                <w:rFonts w:asciiTheme="minorHAnsi" w:hAnsiTheme="minorHAnsi" w:cstheme="minorHAnsi"/>
              </w:rPr>
            </w:pPr>
            <w:r w:rsidRPr="00190535">
              <w:rPr>
                <w:rFonts w:asciiTheme="minorHAnsi" w:hAnsiTheme="minorHAnsi" w:cstheme="minorHAnsi"/>
              </w:rPr>
              <w:t>Date</w:t>
            </w:r>
            <w:r w:rsidR="00B4192F">
              <w:rPr>
                <w:rFonts w:asciiTheme="minorHAnsi" w:hAnsiTheme="minorHAnsi" w:cstheme="minorHAnsi"/>
              </w:rPr>
              <w:t xml:space="preserve"> the</w:t>
            </w:r>
            <w:r w:rsidRPr="00190535">
              <w:rPr>
                <w:rFonts w:asciiTheme="minorHAnsi" w:hAnsiTheme="minorHAnsi" w:cstheme="minorHAnsi"/>
              </w:rPr>
              <w:t xml:space="preserve"> report </w:t>
            </w:r>
            <w:r w:rsidR="00B4192F">
              <w:rPr>
                <w:rFonts w:asciiTheme="minorHAnsi" w:hAnsiTheme="minorHAnsi" w:cstheme="minorHAnsi"/>
              </w:rPr>
              <w:t xml:space="preserve">was </w:t>
            </w:r>
            <w:r w:rsidRPr="00190535">
              <w:rPr>
                <w:rFonts w:asciiTheme="minorHAnsi" w:hAnsiTheme="minorHAnsi" w:cstheme="minorHAnsi"/>
              </w:rPr>
              <w:t>forwarded for action</w:t>
            </w:r>
          </w:p>
        </w:tc>
        <w:tc>
          <w:tcPr>
            <w:tcW w:w="3683" w:type="dxa"/>
          </w:tcPr>
          <w:p w14:paraId="12A950A9" w14:textId="77777777" w:rsidR="00CF1744" w:rsidRPr="00190535" w:rsidRDefault="00CF1744">
            <w:pPr>
              <w:rPr>
                <w:rFonts w:asciiTheme="minorHAnsi" w:hAnsiTheme="minorHAnsi" w:cstheme="minorHAnsi"/>
              </w:rPr>
            </w:pPr>
          </w:p>
        </w:tc>
      </w:tr>
    </w:tbl>
    <w:p w14:paraId="771E156F" w14:textId="77777777" w:rsidR="00CF1744" w:rsidRPr="00190535" w:rsidRDefault="006A3474">
      <w:pPr>
        <w:pStyle w:val="PreformattedText"/>
        <w:rPr>
          <w:rFonts w:asciiTheme="minorHAnsi" w:hAnsiTheme="minorHAnsi" w:cstheme="minorHAnsi"/>
        </w:rPr>
      </w:pPr>
      <w:r w:rsidRPr="00190535">
        <w:rPr>
          <w:rFonts w:asciiTheme="minorHAnsi" w:hAnsiTheme="minorHAnsi" w:cstheme="minorHAnsi"/>
        </w:rPr>
        <w:t xml:space="preserve"> </w:t>
      </w:r>
    </w:p>
    <w:p w14:paraId="58294579" w14:textId="77777777" w:rsidR="00CF1744" w:rsidRPr="00190535" w:rsidRDefault="006A3474">
      <w:pPr>
        <w:rPr>
          <w:rFonts w:asciiTheme="minorHAnsi" w:hAnsiTheme="minorHAnsi" w:cstheme="minorHAnsi"/>
        </w:rPr>
      </w:pPr>
      <w:r w:rsidRPr="00190535">
        <w:rPr>
          <w:rFonts w:asciiTheme="minorHAnsi" w:hAnsiTheme="minorHAnsi" w:cstheme="minorHAnsi"/>
        </w:rPr>
        <w:br w:type="page"/>
      </w:r>
    </w:p>
    <w:p w14:paraId="425B206D" w14:textId="77777777" w:rsidR="00CF1744" w:rsidRPr="000017F8" w:rsidRDefault="00190535">
      <w:pPr>
        <w:pStyle w:val="Heading1"/>
        <w:rPr>
          <w:color w:val="0070C0"/>
        </w:rPr>
      </w:pPr>
      <w:r w:rsidRPr="000017F8">
        <w:rPr>
          <w:color w:val="0070C0"/>
        </w:rPr>
        <w:lastRenderedPageBreak/>
        <w:t>Data breach letter template</w:t>
      </w:r>
    </w:p>
    <w:p w14:paraId="3CF7DDE6" w14:textId="77777777" w:rsidR="00CF1744" w:rsidRDefault="006A3474" w:rsidP="00E116E7">
      <w:r>
        <w:t xml:space="preserve">Dear </w:t>
      </w:r>
      <w:r w:rsidR="001A3D10">
        <w:t>[</w:t>
      </w:r>
      <w:r w:rsidR="00350AF0">
        <w:t>Customer</w:t>
      </w:r>
      <w:r w:rsidR="001A3D10">
        <w:t xml:space="preserve"> Title and Surname],</w:t>
      </w:r>
    </w:p>
    <w:p w14:paraId="0C089467" w14:textId="77777777" w:rsidR="00E116E7" w:rsidRDefault="00E116E7" w:rsidP="00E116E7"/>
    <w:p w14:paraId="4031F0B6" w14:textId="77777777" w:rsidR="00E116E7" w:rsidRDefault="00E116E7" w:rsidP="00E116E7">
      <w:r>
        <w:t>We regret to inform you that [COMPANY NAME] has discovered a breach in our processing system that has exposed your personal data to unauthorised use by external parties. We ha</w:t>
      </w:r>
      <w:r w:rsidR="00D64D90">
        <w:t>ve</w:t>
      </w:r>
      <w:r>
        <w:t xml:space="preserve"> notified the Information Commissioner’s Office (ICO) and relevant law enforcement agency about this </w:t>
      </w:r>
      <w:r w:rsidR="00521FB3">
        <w:t>incident and</w:t>
      </w:r>
      <w:r>
        <w:t xml:space="preserve"> will work with cyber security experts and legal counsel where needed to minimise any further risk posed to you by this incident.</w:t>
      </w:r>
    </w:p>
    <w:p w14:paraId="56EC3FEC" w14:textId="77777777" w:rsidR="00CF1744" w:rsidRPr="000017F8" w:rsidRDefault="00E116E7">
      <w:pPr>
        <w:pStyle w:val="Heading2"/>
        <w:rPr>
          <w:color w:val="0070C0"/>
        </w:rPr>
      </w:pPr>
      <w:r w:rsidRPr="000017F8">
        <w:rPr>
          <w:color w:val="0070C0"/>
        </w:rPr>
        <w:t>About the incident</w:t>
      </w:r>
    </w:p>
    <w:p w14:paraId="405D175A" w14:textId="77777777" w:rsidR="00E116E7" w:rsidRDefault="00E116E7" w:rsidP="00E116E7">
      <w:r>
        <w:t>We appreciate you’re going to have questions and concerns relating to this data incident, and we will do our best to explain the situation, what happened and why.</w:t>
      </w:r>
    </w:p>
    <w:p w14:paraId="4E55B0A2" w14:textId="77777777" w:rsidR="00E116E7" w:rsidRDefault="00E116E7" w:rsidP="00E116E7"/>
    <w:p w14:paraId="486627FE" w14:textId="77777777" w:rsidR="00E116E7" w:rsidRDefault="00E116E7" w:rsidP="00E116E7">
      <w:r>
        <w:t>[COMPANY NAME] has conducted an investigation and we believe the following events led to the data security incident in question:</w:t>
      </w:r>
    </w:p>
    <w:p w14:paraId="12191FC1" w14:textId="77777777" w:rsidR="00E116E7" w:rsidRDefault="00E116E7" w:rsidP="00E116E7"/>
    <w:p w14:paraId="68E3F8D7" w14:textId="77777777" w:rsidR="00E116E7" w:rsidRDefault="00D64D90" w:rsidP="00E116E7">
      <w:pPr>
        <w:pStyle w:val="ListParagraph"/>
        <w:numPr>
          <w:ilvl w:val="0"/>
          <w:numId w:val="6"/>
        </w:numPr>
      </w:pPr>
      <w:r>
        <w:t>[List timeline of events here]</w:t>
      </w:r>
    </w:p>
    <w:p w14:paraId="0CCE461F" w14:textId="77777777" w:rsidR="00CF1744" w:rsidRDefault="00E116E7">
      <w:pPr>
        <w:pStyle w:val="ListParagraph"/>
        <w:numPr>
          <w:ilvl w:val="0"/>
          <w:numId w:val="6"/>
        </w:numPr>
      </w:pPr>
      <w:r>
        <w:t>*DETAILS*</w:t>
      </w:r>
    </w:p>
    <w:p w14:paraId="6064C9F5" w14:textId="77777777" w:rsidR="00CF1744" w:rsidRPr="000017F8" w:rsidRDefault="00521FB3">
      <w:pPr>
        <w:pStyle w:val="Heading2"/>
        <w:rPr>
          <w:color w:val="0070C0"/>
        </w:rPr>
      </w:pPr>
      <w:r w:rsidRPr="000017F8">
        <w:rPr>
          <w:color w:val="0070C0"/>
        </w:rPr>
        <w:t>About the data involved</w:t>
      </w:r>
    </w:p>
    <w:p w14:paraId="15A4ACC6" w14:textId="77777777" w:rsidR="00521FB3" w:rsidRDefault="00521FB3" w:rsidP="00521FB3">
      <w:r>
        <w:t>We believe the following personal information about you may have been unlawfully accessed or affected by this data security incident:</w:t>
      </w:r>
    </w:p>
    <w:p w14:paraId="6984E991" w14:textId="77777777" w:rsidR="00521FB3" w:rsidRPr="00521FB3" w:rsidRDefault="00521FB3" w:rsidP="00521FB3"/>
    <w:p w14:paraId="2B013E03" w14:textId="77777777" w:rsidR="00521FB3" w:rsidRDefault="00D64D90" w:rsidP="00521FB3">
      <w:pPr>
        <w:pStyle w:val="ListParagraph"/>
        <w:numPr>
          <w:ilvl w:val="0"/>
          <w:numId w:val="6"/>
        </w:numPr>
      </w:pPr>
      <w:r>
        <w:t>[List details here]</w:t>
      </w:r>
    </w:p>
    <w:p w14:paraId="69B4C6DD" w14:textId="77777777" w:rsidR="00521FB3" w:rsidRDefault="00521FB3">
      <w:pPr>
        <w:pStyle w:val="ListParagraph"/>
        <w:numPr>
          <w:ilvl w:val="0"/>
          <w:numId w:val="6"/>
        </w:numPr>
      </w:pPr>
      <w:r>
        <w:t>*DETAILS*</w:t>
      </w:r>
    </w:p>
    <w:p w14:paraId="573DFAF4" w14:textId="77777777" w:rsidR="00CF1744" w:rsidRPr="000017F8" w:rsidRDefault="00521FB3">
      <w:pPr>
        <w:pStyle w:val="Heading2"/>
        <w:rPr>
          <w:color w:val="0070C0"/>
        </w:rPr>
      </w:pPr>
      <w:r w:rsidRPr="000017F8">
        <w:rPr>
          <w:color w:val="0070C0"/>
        </w:rPr>
        <w:t>What this means for you</w:t>
      </w:r>
    </w:p>
    <w:p w14:paraId="7FD14757" w14:textId="77777777" w:rsidR="00521FB3" w:rsidRDefault="00521FB3" w:rsidP="00521FB3">
      <w:r>
        <w:t>Following the investigation [COMPANY NAME] has carried out as part of this data security incident, and bearing in mind the type of information or data relating to the incident, we believe you may experience the following consequences as a result of this incident:</w:t>
      </w:r>
    </w:p>
    <w:p w14:paraId="1AAAD99B" w14:textId="77777777" w:rsidR="00521FB3" w:rsidRPr="00521FB3" w:rsidRDefault="00521FB3" w:rsidP="00521FB3"/>
    <w:p w14:paraId="276AD2AC" w14:textId="77777777" w:rsidR="00521FB3" w:rsidRDefault="00806F0E" w:rsidP="00521FB3">
      <w:pPr>
        <w:pStyle w:val="ListParagraph"/>
        <w:numPr>
          <w:ilvl w:val="0"/>
          <w:numId w:val="1"/>
        </w:numPr>
      </w:pPr>
      <w:r>
        <w:t>[List details here]</w:t>
      </w:r>
    </w:p>
    <w:p w14:paraId="4820CF46" w14:textId="77777777" w:rsidR="00521FB3" w:rsidRDefault="00521FB3">
      <w:pPr>
        <w:pStyle w:val="ListParagraph"/>
        <w:numPr>
          <w:ilvl w:val="0"/>
          <w:numId w:val="1"/>
        </w:numPr>
      </w:pPr>
      <w:r>
        <w:t>*DETAILS*</w:t>
      </w:r>
    </w:p>
    <w:p w14:paraId="2DBC9283" w14:textId="77777777" w:rsidR="00521FB3" w:rsidRDefault="00521FB3" w:rsidP="00521FB3"/>
    <w:p w14:paraId="364D7C83" w14:textId="77777777" w:rsidR="00521FB3" w:rsidRDefault="00521FB3" w:rsidP="00521FB3">
      <w:r>
        <w:t>As a result, we would recommend you take the following actions as soon as possible to further protect yourself from additional risks associated with this incident:</w:t>
      </w:r>
    </w:p>
    <w:p w14:paraId="55AE8E06" w14:textId="77777777" w:rsidR="00521FB3" w:rsidRDefault="00521FB3" w:rsidP="00521FB3"/>
    <w:p w14:paraId="248B4D41" w14:textId="77777777" w:rsidR="00521FB3" w:rsidRDefault="007C0B29" w:rsidP="00521FB3">
      <w:pPr>
        <w:pStyle w:val="ListParagraph"/>
        <w:numPr>
          <w:ilvl w:val="0"/>
          <w:numId w:val="6"/>
        </w:numPr>
      </w:pPr>
      <w:r>
        <w:t>[List details here]</w:t>
      </w:r>
    </w:p>
    <w:p w14:paraId="0F1F7E9F" w14:textId="77777777" w:rsidR="00521FB3" w:rsidRDefault="00521FB3" w:rsidP="00521FB3">
      <w:pPr>
        <w:pStyle w:val="ListParagraph"/>
        <w:numPr>
          <w:ilvl w:val="0"/>
          <w:numId w:val="6"/>
        </w:numPr>
      </w:pPr>
      <w:r>
        <w:t>*DETAILS*</w:t>
      </w:r>
    </w:p>
    <w:p w14:paraId="46496298" w14:textId="77777777" w:rsidR="00521FB3" w:rsidRDefault="00521FB3" w:rsidP="000017F8">
      <w:pPr>
        <w:pStyle w:val="ListParagraph"/>
      </w:pPr>
    </w:p>
    <w:p w14:paraId="085829FA" w14:textId="77777777" w:rsidR="005C6844" w:rsidRDefault="005C6844">
      <w:pPr>
        <w:pStyle w:val="Heading2"/>
        <w:rPr>
          <w:color w:val="0070C0"/>
          <w:sz w:val="28"/>
        </w:rPr>
      </w:pPr>
    </w:p>
    <w:p w14:paraId="394F1D9C" w14:textId="77777777" w:rsidR="00CF1744" w:rsidRPr="000017F8" w:rsidRDefault="00521FB3">
      <w:pPr>
        <w:pStyle w:val="Heading2"/>
        <w:rPr>
          <w:color w:val="0070C0"/>
          <w:sz w:val="28"/>
        </w:rPr>
      </w:pPr>
      <w:r w:rsidRPr="000017F8">
        <w:rPr>
          <w:color w:val="0070C0"/>
          <w:sz w:val="28"/>
        </w:rPr>
        <w:t>What will we do to prevent this from happening in the future?</w:t>
      </w:r>
    </w:p>
    <w:p w14:paraId="2B2FAF95" w14:textId="77777777" w:rsidR="00521FB3" w:rsidRDefault="00521FB3" w:rsidP="00521FB3">
      <w:r>
        <w:t>Here at [COMPANY NAME], your privacy is one of our top concerns. We do everything we can to ensure your personal data is made secure and your individual rights are preserved and upheld at all times. On this occasion we have fallen short, and we wholeheartedly and unreservedly apologise.</w:t>
      </w:r>
    </w:p>
    <w:p w14:paraId="5F6FACA9" w14:textId="77777777" w:rsidR="00521FB3" w:rsidRDefault="00521FB3" w:rsidP="00521FB3"/>
    <w:p w14:paraId="5A3FBED0" w14:textId="77777777" w:rsidR="00521FB3" w:rsidRDefault="00521FB3" w:rsidP="00521FB3">
      <w:r>
        <w:t xml:space="preserve">To ensure that data security incidents like this do not </w:t>
      </w:r>
      <w:r w:rsidR="006D7ECE">
        <w:t>occur</w:t>
      </w:r>
      <w:r>
        <w:t xml:space="preserve"> in the future</w:t>
      </w:r>
      <w:r w:rsidR="006D7ECE">
        <w:t>, [COMPANY NAME] is already taking the following steps to eliminate</w:t>
      </w:r>
      <w:r w:rsidR="005C6844">
        <w:t xml:space="preserve"> future</w:t>
      </w:r>
      <w:r w:rsidR="006D7ECE">
        <w:t xml:space="preserve"> risk and minimise the impact such threats could pose to you in the future:</w:t>
      </w:r>
    </w:p>
    <w:p w14:paraId="5A880F39" w14:textId="77777777" w:rsidR="006D7ECE" w:rsidRDefault="006D7ECE" w:rsidP="006D7ECE"/>
    <w:p w14:paraId="30BCD97F" w14:textId="77777777" w:rsidR="006D7ECE" w:rsidRDefault="005C6844" w:rsidP="006D7ECE">
      <w:pPr>
        <w:pStyle w:val="ListParagraph"/>
        <w:numPr>
          <w:ilvl w:val="0"/>
          <w:numId w:val="6"/>
        </w:numPr>
      </w:pPr>
      <w:r>
        <w:t>[List details here]</w:t>
      </w:r>
    </w:p>
    <w:p w14:paraId="57F0A42B" w14:textId="77777777" w:rsidR="006D7ECE" w:rsidRDefault="006D7ECE">
      <w:pPr>
        <w:pStyle w:val="ListParagraph"/>
        <w:numPr>
          <w:ilvl w:val="0"/>
          <w:numId w:val="6"/>
        </w:numPr>
      </w:pPr>
      <w:r>
        <w:t>*DETAILS*</w:t>
      </w:r>
    </w:p>
    <w:p w14:paraId="45D6E6F4" w14:textId="77777777" w:rsidR="006D7ECE" w:rsidRPr="000017F8" w:rsidRDefault="006D7ECE">
      <w:pPr>
        <w:pStyle w:val="BodyText"/>
        <w:rPr>
          <w:b/>
          <w:color w:val="0070C0"/>
          <w:sz w:val="24"/>
        </w:rPr>
      </w:pPr>
      <w:r w:rsidRPr="000017F8">
        <w:rPr>
          <w:b/>
          <w:color w:val="0070C0"/>
          <w:sz w:val="24"/>
        </w:rPr>
        <w:t>What happens next?</w:t>
      </w:r>
    </w:p>
    <w:p w14:paraId="6066F69B" w14:textId="77777777" w:rsidR="006D7ECE" w:rsidRDefault="006D7ECE" w:rsidP="006D7ECE">
      <w:r>
        <w:t>We will not send you further email updates relating to this incident unless you explicitly request information. Any further emails you may receive about this security incident should be treated as suspicious, and we would encourage you to verify the authenticity of any further correspondence relating to this incident by contacting our Data Protection Officer, [DATA PROTECTION OFFICER NAME] at [DATA PROTECTION OFFICER EMAIL ADDRESS].</w:t>
      </w:r>
    </w:p>
    <w:p w14:paraId="690F7B96" w14:textId="77777777" w:rsidR="006D7ECE" w:rsidRDefault="006D7ECE" w:rsidP="006D7ECE"/>
    <w:p w14:paraId="12051D2F" w14:textId="77777777" w:rsidR="006D7ECE" w:rsidRDefault="006D7ECE" w:rsidP="006D7ECE">
      <w:r>
        <w:t>We will publish future updates relating to this data security incident on our website, which you can access here: *COMPANY WEBSITE URL*.</w:t>
      </w:r>
    </w:p>
    <w:p w14:paraId="693D58EE" w14:textId="77777777" w:rsidR="006D7ECE" w:rsidRDefault="006D7ECE" w:rsidP="006D7ECE"/>
    <w:p w14:paraId="71899FE3" w14:textId="77777777" w:rsidR="006D7ECE" w:rsidRDefault="006D7ECE" w:rsidP="006D7ECE">
      <w:r>
        <w:t xml:space="preserve">Once </w:t>
      </w:r>
      <w:r w:rsidR="00A81A32">
        <w:t>again</w:t>
      </w:r>
      <w:r>
        <w:t xml:space="preserve">, </w:t>
      </w:r>
      <w:r w:rsidR="00A81A32">
        <w:t xml:space="preserve">we </w:t>
      </w:r>
      <w:r>
        <w:t xml:space="preserve">would like to take this opportunity to apologise for this breach of security. </w:t>
      </w:r>
      <w:r w:rsidR="00A81A32">
        <w:t>W</w:t>
      </w:r>
      <w:r>
        <w:t>e promise to do everything within our power to make sure this never happens again.</w:t>
      </w:r>
    </w:p>
    <w:p w14:paraId="47C7CA37" w14:textId="77777777" w:rsidR="006D7ECE" w:rsidRDefault="006D7ECE" w:rsidP="006D7ECE"/>
    <w:p w14:paraId="56A57878" w14:textId="77777777" w:rsidR="006D7ECE" w:rsidRDefault="006D7ECE" w:rsidP="006D7ECE">
      <w:r>
        <w:t>If have additional questions about this incident or your individual rights, please contact our Data Protection Officer, [DATA PROTECTION OFFICER NAME] at [DATA PROTECTION OFFICER EMAIL ADDRESS].</w:t>
      </w:r>
    </w:p>
    <w:p w14:paraId="250B814A" w14:textId="77777777" w:rsidR="006D7ECE" w:rsidRDefault="006D7ECE" w:rsidP="006D7ECE"/>
    <w:p w14:paraId="456BCABA" w14:textId="77777777" w:rsidR="006D7ECE" w:rsidRDefault="00A81A32" w:rsidP="006D7ECE">
      <w:r>
        <w:t xml:space="preserve">Yours </w:t>
      </w:r>
      <w:r w:rsidR="006D7ECE">
        <w:t>Sincerely,</w:t>
      </w:r>
    </w:p>
    <w:p w14:paraId="534D090D" w14:textId="77777777" w:rsidR="006D7ECE" w:rsidRDefault="006D7ECE" w:rsidP="006D7ECE"/>
    <w:p w14:paraId="4D611C80" w14:textId="77777777" w:rsidR="00A81A32" w:rsidRDefault="00A81A32" w:rsidP="006D7ECE">
      <w:r>
        <w:t>[Name of employee]</w:t>
      </w:r>
    </w:p>
    <w:p w14:paraId="218F401B" w14:textId="77777777" w:rsidR="00A81A32" w:rsidRDefault="00A81A32" w:rsidP="006D7ECE">
      <w:r>
        <w:t>[Job title]</w:t>
      </w:r>
    </w:p>
    <w:p w14:paraId="0F9B0AFA" w14:textId="77777777" w:rsidR="006D7ECE" w:rsidRPr="006D7ECE" w:rsidRDefault="00A81A32" w:rsidP="006D7ECE">
      <w:r>
        <w:t>[Company contact details]</w:t>
      </w:r>
    </w:p>
    <w:p w14:paraId="4A00D104" w14:textId="77777777" w:rsidR="006D7ECE" w:rsidRPr="006D7ECE" w:rsidRDefault="006D7ECE">
      <w:pPr>
        <w:widowControl/>
      </w:pPr>
      <w:r>
        <w:br w:type="page"/>
      </w:r>
    </w:p>
    <w:p w14:paraId="1C5F6923" w14:textId="77777777" w:rsidR="00CF1744" w:rsidRPr="000017F8" w:rsidRDefault="006D7ECE">
      <w:pPr>
        <w:pStyle w:val="Heading1"/>
        <w:rPr>
          <w:color w:val="0070C0"/>
        </w:rPr>
      </w:pPr>
      <w:r w:rsidRPr="000017F8">
        <w:rPr>
          <w:color w:val="0070C0"/>
        </w:rPr>
        <w:lastRenderedPageBreak/>
        <w:t>Data breach reporting template</w:t>
      </w:r>
    </w:p>
    <w:p w14:paraId="13511FA9" w14:textId="77777777" w:rsidR="00CF1744" w:rsidRDefault="00BE1ACF" w:rsidP="00BE1ACF">
      <w:r>
        <w:t>Please complete all fields of this form</w:t>
      </w:r>
      <w:r w:rsidR="006A3474">
        <w:t>.</w:t>
      </w:r>
    </w:p>
    <w:p w14:paraId="2A3855DC" w14:textId="77777777" w:rsidR="00BE1ACF" w:rsidRDefault="00BE1ACF" w:rsidP="00BE1ACF"/>
    <w:tbl>
      <w:tblPr>
        <w:tblW w:w="8634" w:type="dxa"/>
        <w:tblInd w:w="10" w:type="dxa"/>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CellMar>
          <w:left w:w="10" w:type="dxa"/>
          <w:right w:w="10" w:type="dxa"/>
        </w:tblCellMar>
        <w:tblLook w:val="0000" w:firstRow="0" w:lastRow="0" w:firstColumn="0" w:lastColumn="0" w:noHBand="0" w:noVBand="0"/>
      </w:tblPr>
      <w:tblGrid>
        <w:gridCol w:w="2041"/>
        <w:gridCol w:w="914"/>
        <w:gridCol w:w="1447"/>
        <w:gridCol w:w="1213"/>
        <w:gridCol w:w="1589"/>
        <w:gridCol w:w="1430"/>
      </w:tblGrid>
      <w:tr w:rsidR="00350AF0" w14:paraId="3FABE123" w14:textId="77777777" w:rsidTr="00BE1ACF">
        <w:tc>
          <w:tcPr>
            <w:tcW w:w="0" w:type="auto"/>
            <w:shd w:val="clear" w:color="auto" w:fill="00C8E1"/>
          </w:tcPr>
          <w:p w14:paraId="4E42ACFE" w14:textId="77777777" w:rsidR="00CF1744" w:rsidRPr="00BE1ACF" w:rsidRDefault="006A3474">
            <w:pPr>
              <w:rPr>
                <w:b/>
                <w:color w:val="FFFFFF" w:themeColor="background1"/>
                <w:sz w:val="24"/>
              </w:rPr>
            </w:pPr>
            <w:r w:rsidRPr="00BE1ACF">
              <w:rPr>
                <w:b/>
                <w:color w:val="FFFFFF" w:themeColor="background1"/>
                <w:sz w:val="24"/>
              </w:rPr>
              <w:t xml:space="preserve">Breach </w:t>
            </w:r>
            <w:r w:rsidR="00350AF0" w:rsidRPr="00350AF0">
              <w:rPr>
                <w:b/>
                <w:color w:val="FFFFFF" w:themeColor="background1"/>
                <w:sz w:val="24"/>
              </w:rPr>
              <w:t>identification number</w:t>
            </w:r>
          </w:p>
        </w:tc>
        <w:tc>
          <w:tcPr>
            <w:tcW w:w="0" w:type="auto"/>
            <w:shd w:val="clear" w:color="auto" w:fill="00C8E1"/>
          </w:tcPr>
          <w:p w14:paraId="6EF35E78" w14:textId="77777777" w:rsidR="00CF1744" w:rsidRPr="00BE1ACF" w:rsidRDefault="006A3474">
            <w:pPr>
              <w:rPr>
                <w:b/>
                <w:color w:val="FFFFFF" w:themeColor="background1"/>
                <w:sz w:val="24"/>
              </w:rPr>
            </w:pPr>
            <w:r w:rsidRPr="00BE1ACF">
              <w:rPr>
                <w:b/>
                <w:color w:val="FFFFFF" w:themeColor="background1"/>
                <w:sz w:val="24"/>
              </w:rPr>
              <w:t xml:space="preserve">Date </w:t>
            </w:r>
            <w:r w:rsidR="00350AF0" w:rsidRPr="00350AF0">
              <w:rPr>
                <w:b/>
                <w:color w:val="FFFFFF" w:themeColor="background1"/>
                <w:sz w:val="24"/>
              </w:rPr>
              <w:t>logged</w:t>
            </w:r>
          </w:p>
        </w:tc>
        <w:tc>
          <w:tcPr>
            <w:tcW w:w="0" w:type="auto"/>
            <w:shd w:val="clear" w:color="auto" w:fill="00C8E1"/>
          </w:tcPr>
          <w:p w14:paraId="097C0567" w14:textId="77777777" w:rsidR="00CF1744" w:rsidRPr="00BE1ACF" w:rsidRDefault="00350AF0">
            <w:pPr>
              <w:rPr>
                <w:b/>
                <w:color w:val="FFFFFF" w:themeColor="background1"/>
                <w:sz w:val="24"/>
              </w:rPr>
            </w:pPr>
            <w:r>
              <w:rPr>
                <w:b/>
                <w:color w:val="FFFFFF" w:themeColor="background1"/>
                <w:sz w:val="24"/>
              </w:rPr>
              <w:t>Impact on Data Subject</w:t>
            </w:r>
          </w:p>
        </w:tc>
        <w:tc>
          <w:tcPr>
            <w:tcW w:w="0" w:type="auto"/>
            <w:shd w:val="clear" w:color="auto" w:fill="00C8E1"/>
          </w:tcPr>
          <w:p w14:paraId="75E7F1CB" w14:textId="77777777" w:rsidR="00CF1744" w:rsidRPr="00BE1ACF" w:rsidRDefault="006A3474">
            <w:pPr>
              <w:rPr>
                <w:b/>
                <w:color w:val="FFFFFF" w:themeColor="background1"/>
                <w:sz w:val="24"/>
              </w:rPr>
            </w:pPr>
            <w:r w:rsidRPr="00BE1ACF">
              <w:rPr>
                <w:b/>
                <w:color w:val="FFFFFF" w:themeColor="background1"/>
                <w:sz w:val="24"/>
              </w:rPr>
              <w:t xml:space="preserve">Breach </w:t>
            </w:r>
            <w:r w:rsidR="00350AF0">
              <w:rPr>
                <w:b/>
                <w:color w:val="FFFFFF" w:themeColor="background1"/>
                <w:sz w:val="24"/>
              </w:rPr>
              <w:t>c</w:t>
            </w:r>
            <w:r w:rsidR="00350AF0" w:rsidRPr="00BE1ACF">
              <w:rPr>
                <w:b/>
                <w:color w:val="FFFFFF" w:themeColor="background1"/>
                <w:sz w:val="24"/>
              </w:rPr>
              <w:t>onfined</w:t>
            </w:r>
          </w:p>
        </w:tc>
        <w:tc>
          <w:tcPr>
            <w:tcW w:w="0" w:type="auto"/>
            <w:shd w:val="clear" w:color="auto" w:fill="00C8E1"/>
          </w:tcPr>
          <w:p w14:paraId="5E33ED7C" w14:textId="77777777" w:rsidR="00CF1744" w:rsidRPr="00BE1ACF" w:rsidRDefault="00350AF0">
            <w:pPr>
              <w:rPr>
                <w:b/>
                <w:color w:val="FFFFFF" w:themeColor="background1"/>
                <w:sz w:val="24"/>
              </w:rPr>
            </w:pPr>
            <w:r>
              <w:rPr>
                <w:b/>
                <w:color w:val="FFFFFF" w:themeColor="background1"/>
                <w:sz w:val="24"/>
              </w:rPr>
              <w:t>ICO notified of the Breach</w:t>
            </w:r>
          </w:p>
        </w:tc>
        <w:tc>
          <w:tcPr>
            <w:tcW w:w="0" w:type="auto"/>
            <w:shd w:val="clear" w:color="auto" w:fill="00C8E1"/>
          </w:tcPr>
          <w:p w14:paraId="092A87E4" w14:textId="77777777" w:rsidR="00CF1744" w:rsidRPr="00BE1ACF" w:rsidRDefault="00BE1ACF">
            <w:pPr>
              <w:rPr>
                <w:b/>
                <w:color w:val="FFFFFF" w:themeColor="background1"/>
                <w:sz w:val="24"/>
              </w:rPr>
            </w:pPr>
            <w:r>
              <w:rPr>
                <w:b/>
                <w:color w:val="FFFFFF" w:themeColor="background1"/>
                <w:sz w:val="24"/>
              </w:rPr>
              <w:t xml:space="preserve">Data subjects </w:t>
            </w:r>
            <w:r w:rsidR="00350AF0">
              <w:rPr>
                <w:b/>
                <w:color w:val="FFFFFF" w:themeColor="background1"/>
                <w:sz w:val="24"/>
              </w:rPr>
              <w:t>notified</w:t>
            </w:r>
          </w:p>
        </w:tc>
      </w:tr>
      <w:tr w:rsidR="00350AF0" w14:paraId="2BE995F8" w14:textId="77777777">
        <w:tc>
          <w:tcPr>
            <w:tcW w:w="0" w:type="auto"/>
          </w:tcPr>
          <w:p w14:paraId="3FE8D51B" w14:textId="77777777" w:rsidR="00CF1744" w:rsidRDefault="00CF1744"/>
        </w:tc>
        <w:tc>
          <w:tcPr>
            <w:tcW w:w="0" w:type="auto"/>
          </w:tcPr>
          <w:p w14:paraId="62443B08" w14:textId="77777777" w:rsidR="00CF1744" w:rsidRDefault="00CF1744"/>
        </w:tc>
        <w:tc>
          <w:tcPr>
            <w:tcW w:w="0" w:type="auto"/>
          </w:tcPr>
          <w:p w14:paraId="6E999405" w14:textId="77777777" w:rsidR="00CF1744" w:rsidRDefault="00CF1744"/>
        </w:tc>
        <w:tc>
          <w:tcPr>
            <w:tcW w:w="0" w:type="auto"/>
          </w:tcPr>
          <w:p w14:paraId="14D07629" w14:textId="77777777" w:rsidR="00CF1744" w:rsidRDefault="00CF1744"/>
        </w:tc>
        <w:tc>
          <w:tcPr>
            <w:tcW w:w="0" w:type="auto"/>
          </w:tcPr>
          <w:p w14:paraId="1C51BD91" w14:textId="77777777" w:rsidR="00CF1744" w:rsidRDefault="00CF1744"/>
        </w:tc>
        <w:tc>
          <w:tcPr>
            <w:tcW w:w="0" w:type="auto"/>
          </w:tcPr>
          <w:p w14:paraId="06E21FC6" w14:textId="77777777" w:rsidR="00CF1744" w:rsidRDefault="00CF1744"/>
        </w:tc>
      </w:tr>
      <w:tr w:rsidR="00350AF0" w14:paraId="43ACD6ED" w14:textId="77777777">
        <w:tc>
          <w:tcPr>
            <w:tcW w:w="0" w:type="auto"/>
          </w:tcPr>
          <w:p w14:paraId="3B2B16EC" w14:textId="77777777" w:rsidR="00CF1744" w:rsidRDefault="00CF1744"/>
        </w:tc>
        <w:tc>
          <w:tcPr>
            <w:tcW w:w="0" w:type="auto"/>
          </w:tcPr>
          <w:p w14:paraId="7F1B2EAD" w14:textId="77777777" w:rsidR="00CF1744" w:rsidRDefault="00CF1744"/>
        </w:tc>
        <w:tc>
          <w:tcPr>
            <w:tcW w:w="0" w:type="auto"/>
          </w:tcPr>
          <w:p w14:paraId="50DAA5F9" w14:textId="77777777" w:rsidR="00CF1744" w:rsidRDefault="00CF1744"/>
        </w:tc>
        <w:tc>
          <w:tcPr>
            <w:tcW w:w="0" w:type="auto"/>
          </w:tcPr>
          <w:p w14:paraId="6F1E1680" w14:textId="77777777" w:rsidR="00CF1744" w:rsidRDefault="00CF1744"/>
        </w:tc>
        <w:tc>
          <w:tcPr>
            <w:tcW w:w="0" w:type="auto"/>
          </w:tcPr>
          <w:p w14:paraId="70520C8E" w14:textId="77777777" w:rsidR="00CF1744" w:rsidRDefault="00CF1744"/>
        </w:tc>
        <w:tc>
          <w:tcPr>
            <w:tcW w:w="0" w:type="auto"/>
          </w:tcPr>
          <w:p w14:paraId="16B89EB2" w14:textId="77777777" w:rsidR="00CF1744" w:rsidRDefault="00CF1744"/>
        </w:tc>
      </w:tr>
      <w:tr w:rsidR="00350AF0" w14:paraId="3BF8D922" w14:textId="77777777">
        <w:tc>
          <w:tcPr>
            <w:tcW w:w="0" w:type="auto"/>
          </w:tcPr>
          <w:p w14:paraId="58BE07C8" w14:textId="77777777" w:rsidR="00CF1744" w:rsidRDefault="00CF1744"/>
        </w:tc>
        <w:tc>
          <w:tcPr>
            <w:tcW w:w="0" w:type="auto"/>
          </w:tcPr>
          <w:p w14:paraId="0D3D5AA7" w14:textId="77777777" w:rsidR="00CF1744" w:rsidRDefault="00CF1744"/>
        </w:tc>
        <w:tc>
          <w:tcPr>
            <w:tcW w:w="0" w:type="auto"/>
          </w:tcPr>
          <w:p w14:paraId="05CB67BA" w14:textId="77777777" w:rsidR="00CF1744" w:rsidRDefault="00CF1744"/>
        </w:tc>
        <w:tc>
          <w:tcPr>
            <w:tcW w:w="0" w:type="auto"/>
          </w:tcPr>
          <w:p w14:paraId="675700BE" w14:textId="77777777" w:rsidR="00CF1744" w:rsidRDefault="00CF1744"/>
        </w:tc>
        <w:tc>
          <w:tcPr>
            <w:tcW w:w="0" w:type="auto"/>
          </w:tcPr>
          <w:p w14:paraId="0FC45F61" w14:textId="77777777" w:rsidR="00CF1744" w:rsidRDefault="00CF1744"/>
        </w:tc>
        <w:tc>
          <w:tcPr>
            <w:tcW w:w="0" w:type="auto"/>
          </w:tcPr>
          <w:p w14:paraId="7B8BC45B" w14:textId="77777777" w:rsidR="00CF1744" w:rsidRDefault="00CF1744"/>
        </w:tc>
      </w:tr>
      <w:tr w:rsidR="00350AF0" w14:paraId="40CF65FB" w14:textId="77777777">
        <w:tc>
          <w:tcPr>
            <w:tcW w:w="0" w:type="auto"/>
          </w:tcPr>
          <w:p w14:paraId="54AED3C7" w14:textId="77777777" w:rsidR="00CF1744" w:rsidRDefault="00CF1744"/>
        </w:tc>
        <w:tc>
          <w:tcPr>
            <w:tcW w:w="0" w:type="auto"/>
          </w:tcPr>
          <w:p w14:paraId="51FF5EBF" w14:textId="77777777" w:rsidR="00CF1744" w:rsidRDefault="00CF1744"/>
        </w:tc>
        <w:tc>
          <w:tcPr>
            <w:tcW w:w="0" w:type="auto"/>
          </w:tcPr>
          <w:p w14:paraId="4CE29CFA" w14:textId="77777777" w:rsidR="00CF1744" w:rsidRDefault="00CF1744"/>
        </w:tc>
        <w:tc>
          <w:tcPr>
            <w:tcW w:w="0" w:type="auto"/>
          </w:tcPr>
          <w:p w14:paraId="2CAD09A0" w14:textId="77777777" w:rsidR="00CF1744" w:rsidRDefault="00CF1744"/>
        </w:tc>
        <w:tc>
          <w:tcPr>
            <w:tcW w:w="0" w:type="auto"/>
          </w:tcPr>
          <w:p w14:paraId="0556FAB2" w14:textId="77777777" w:rsidR="00CF1744" w:rsidRDefault="00CF1744"/>
        </w:tc>
        <w:tc>
          <w:tcPr>
            <w:tcW w:w="0" w:type="auto"/>
          </w:tcPr>
          <w:p w14:paraId="74DC41A6" w14:textId="77777777" w:rsidR="00CF1744" w:rsidRDefault="00CF1744"/>
        </w:tc>
      </w:tr>
    </w:tbl>
    <w:p w14:paraId="6F881E94" w14:textId="77777777" w:rsidR="00CF1744" w:rsidRDefault="006A3474">
      <w:pPr>
        <w:pStyle w:val="PreformattedText"/>
      </w:pPr>
      <w:r>
        <w:t xml:space="preserve"> </w:t>
      </w:r>
    </w:p>
    <w:sectPr w:rsidR="00CF1744">
      <w:footerReference w:type="default" r:id="rId7"/>
      <w:pgSz w:w="11906" w:h="16838"/>
      <w:pgMar w:top="1417" w:right="1701" w:bottom="2602" w:left="1701" w:header="0" w:footer="1417"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8C7C59" w14:textId="77777777" w:rsidR="00416DCC" w:rsidRDefault="00416DCC">
      <w:r>
        <w:separator/>
      </w:r>
    </w:p>
  </w:endnote>
  <w:endnote w:type="continuationSeparator" w:id="0">
    <w:p w14:paraId="0BBE3397" w14:textId="77777777" w:rsidR="00416DCC" w:rsidRDefault="00416D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OpenSymbol">
    <w:altName w:val="Cambria"/>
    <w:charset w:val="00"/>
    <w:family w:val="roman"/>
    <w:pitch w:val="variable"/>
  </w:font>
  <w:font w:name="Liberation Sans">
    <w:altName w:val="Arial"/>
    <w:charset w:val="00"/>
    <w:family w:val="roman"/>
    <w:pitch w:val="variable"/>
  </w:font>
  <w:font w:name="NSimSun">
    <w:panose1 w:val="02010609030101010101"/>
    <w:charset w:val="86"/>
    <w:family w:val="modern"/>
    <w:pitch w:val="fixed"/>
    <w:sig w:usb0="00000283" w:usb1="288F0000" w:usb2="00000016" w:usb3="00000000" w:csb0="00040001" w:csb1="00000000"/>
  </w:font>
  <w:font w:name="Liberation Mono">
    <w:altName w:val="Cambria"/>
    <w:charset w:val="00"/>
    <w:family w:val="roman"/>
    <w:pitch w:val="default"/>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82540018"/>
      <w:docPartObj>
        <w:docPartGallery w:val="Page Numbers (Bottom of Page)"/>
        <w:docPartUnique/>
      </w:docPartObj>
    </w:sdtPr>
    <w:sdtEndPr>
      <w:rPr>
        <w:rStyle w:val="PageNumber"/>
      </w:rPr>
    </w:sdtEndPr>
    <w:sdtContent>
      <w:p w14:paraId="67F0CBB4" w14:textId="77777777" w:rsidR="001C586F" w:rsidRDefault="001C586F" w:rsidP="001C586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1BC39887" w14:textId="77777777" w:rsidR="00CF1744" w:rsidRPr="001C586F" w:rsidRDefault="00CF1744" w:rsidP="001C586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0A1025" w14:textId="77777777" w:rsidR="00416DCC" w:rsidRDefault="00416DCC">
      <w:r>
        <w:separator/>
      </w:r>
    </w:p>
  </w:footnote>
  <w:footnote w:type="continuationSeparator" w:id="0">
    <w:p w14:paraId="087D3A2C" w14:textId="77777777" w:rsidR="00416DCC" w:rsidRDefault="00416D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C62C2"/>
    <w:multiLevelType w:val="hybridMultilevel"/>
    <w:tmpl w:val="FF7C0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0E59BA"/>
    <w:multiLevelType w:val="hybridMultilevel"/>
    <w:tmpl w:val="D902D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D65BEE"/>
    <w:multiLevelType w:val="hybridMultilevel"/>
    <w:tmpl w:val="FE825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231969"/>
    <w:multiLevelType w:val="multilevel"/>
    <w:tmpl w:val="F078BD0C"/>
    <w:lvl w:ilvl="0">
      <w:numFmt w:val="bullet"/>
      <w:lvlText w:val="·"/>
      <w:lvlJc w:val="left"/>
      <w:pPr>
        <w:ind w:left="72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84A4A94"/>
    <w:multiLevelType w:val="hybridMultilevel"/>
    <w:tmpl w:val="C8808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75376E8"/>
    <w:multiLevelType w:val="hybridMultilevel"/>
    <w:tmpl w:val="C4265F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hn Carpenter">
    <w15:presenceInfo w15:providerId="AD" w15:userId="S::john@rapidformations.co.uk::e11132ea-0f5a-44d9-96c1-38b0aa0066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64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744"/>
    <w:rsid w:val="0000114B"/>
    <w:rsid w:val="000017F8"/>
    <w:rsid w:val="0004494D"/>
    <w:rsid w:val="00062409"/>
    <w:rsid w:val="00073817"/>
    <w:rsid w:val="000E0917"/>
    <w:rsid w:val="000E508B"/>
    <w:rsid w:val="000F09B4"/>
    <w:rsid w:val="001757ED"/>
    <w:rsid w:val="00190535"/>
    <w:rsid w:val="00194559"/>
    <w:rsid w:val="001A3D10"/>
    <w:rsid w:val="001C586F"/>
    <w:rsid w:val="002061E8"/>
    <w:rsid w:val="00292306"/>
    <w:rsid w:val="002D5076"/>
    <w:rsid w:val="002F0283"/>
    <w:rsid w:val="00326FFF"/>
    <w:rsid w:val="00350AF0"/>
    <w:rsid w:val="00363F03"/>
    <w:rsid w:val="00416DCC"/>
    <w:rsid w:val="00445C56"/>
    <w:rsid w:val="00450246"/>
    <w:rsid w:val="004914CF"/>
    <w:rsid w:val="00493C56"/>
    <w:rsid w:val="004A651E"/>
    <w:rsid w:val="004B35FE"/>
    <w:rsid w:val="004F1CA6"/>
    <w:rsid w:val="00521FB3"/>
    <w:rsid w:val="0056730E"/>
    <w:rsid w:val="005907CB"/>
    <w:rsid w:val="005C6844"/>
    <w:rsid w:val="005F5535"/>
    <w:rsid w:val="00642918"/>
    <w:rsid w:val="006A3474"/>
    <w:rsid w:val="006B10C7"/>
    <w:rsid w:val="006D7ECE"/>
    <w:rsid w:val="006F5820"/>
    <w:rsid w:val="007B76DA"/>
    <w:rsid w:val="007C0B29"/>
    <w:rsid w:val="00806F0E"/>
    <w:rsid w:val="00825627"/>
    <w:rsid w:val="00845AB7"/>
    <w:rsid w:val="008A6602"/>
    <w:rsid w:val="008D2C3D"/>
    <w:rsid w:val="00926342"/>
    <w:rsid w:val="00953546"/>
    <w:rsid w:val="00965BE7"/>
    <w:rsid w:val="009B0ADC"/>
    <w:rsid w:val="009D3F04"/>
    <w:rsid w:val="00A81A32"/>
    <w:rsid w:val="00AA4B51"/>
    <w:rsid w:val="00AB099F"/>
    <w:rsid w:val="00AE219E"/>
    <w:rsid w:val="00AE483D"/>
    <w:rsid w:val="00B324AF"/>
    <w:rsid w:val="00B4192F"/>
    <w:rsid w:val="00B66263"/>
    <w:rsid w:val="00B86157"/>
    <w:rsid w:val="00BA3CFC"/>
    <w:rsid w:val="00BE1706"/>
    <w:rsid w:val="00BE1ACF"/>
    <w:rsid w:val="00C12B53"/>
    <w:rsid w:val="00C30B9D"/>
    <w:rsid w:val="00CE46DF"/>
    <w:rsid w:val="00CF1744"/>
    <w:rsid w:val="00D64D90"/>
    <w:rsid w:val="00D82D90"/>
    <w:rsid w:val="00D94178"/>
    <w:rsid w:val="00E116E7"/>
    <w:rsid w:val="00E922DB"/>
    <w:rsid w:val="00F2338D"/>
    <w:rsid w:val="00F752B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B18DD"/>
  <w15:docId w15:val="{37D9E1A7-3549-41E4-990A-8985BF223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Arial"/>
        <w:kern w:val="2"/>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color w:val="00000A"/>
      <w:sz w:val="22"/>
    </w:rPr>
  </w:style>
  <w:style w:type="paragraph" w:styleId="Heading1">
    <w:name w:val="heading 1"/>
    <w:basedOn w:val="Heading"/>
    <w:qFormat/>
    <w:pPr>
      <w:spacing w:before="354" w:after="234"/>
      <w:outlineLvl w:val="0"/>
    </w:pPr>
    <w:rPr>
      <w:rFonts w:ascii="Calibri" w:hAnsi="Calibri"/>
      <w:b/>
      <w:bCs/>
      <w:color w:val="4E2A7C"/>
      <w:sz w:val="36"/>
      <w:szCs w:val="36"/>
    </w:rPr>
  </w:style>
  <w:style w:type="paragraph" w:styleId="Heading2">
    <w:name w:val="heading 2"/>
    <w:basedOn w:val="Heading"/>
    <w:qFormat/>
    <w:pPr>
      <w:spacing w:before="200"/>
      <w:outlineLvl w:val="1"/>
    </w:pPr>
    <w:rPr>
      <w:rFonts w:ascii="Calibri" w:hAnsi="Calibri"/>
      <w:b/>
      <w:bCs/>
      <w:color w:val="EBA8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ListLabel1">
    <w:name w:val="ListLabel 1"/>
    <w:qFormat/>
    <w:rPr>
      <w:rFonts w:cs="Symbol"/>
    </w:rPr>
  </w:style>
  <w:style w:type="character" w:customStyle="1" w:styleId="ListLabel2">
    <w:name w:val="ListLabel 2"/>
    <w:qFormat/>
    <w:rPr>
      <w:rFonts w:cs="Symbol"/>
    </w:rPr>
  </w:style>
  <w:style w:type="character" w:customStyle="1" w:styleId="ListLabel3">
    <w:name w:val="ListLabel 3"/>
    <w:qFormat/>
    <w:rPr>
      <w:rFonts w:cs="Symbol"/>
    </w:rPr>
  </w:style>
  <w:style w:type="character" w:customStyle="1" w:styleId="ListLabel4">
    <w:name w:val="ListLabel 4"/>
    <w:qFormat/>
    <w:rPr>
      <w:rFonts w:cs="Symbol"/>
    </w:rPr>
  </w:style>
  <w:style w:type="character" w:customStyle="1" w:styleId="ListLabel5">
    <w:name w:val="ListLabel 5"/>
    <w:qFormat/>
    <w:rPr>
      <w:rFonts w:cs="Symbol"/>
    </w:rPr>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Symbol"/>
    </w:rPr>
  </w:style>
  <w:style w:type="character" w:customStyle="1" w:styleId="ListLabel9">
    <w:name w:val="ListLabel 9"/>
    <w:qFormat/>
    <w:rPr>
      <w:rFonts w:cs="Symbol"/>
    </w:rPr>
  </w:style>
  <w:style w:type="character" w:customStyle="1" w:styleId="Bullets">
    <w:name w:val="Bullets"/>
    <w:qFormat/>
    <w:rPr>
      <w:rFonts w:ascii="OpenSymbol" w:eastAsia="OpenSymbol" w:hAnsi="OpenSymbol"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InternetLink">
    <w:name w:val="Internet Link"/>
    <w:rPr>
      <w:color w:val="000080"/>
      <w:u w:val="single"/>
    </w:rPr>
  </w:style>
  <w:style w:type="character" w:customStyle="1" w:styleId="ListLabel19">
    <w:name w:val="ListLabel 19"/>
    <w:qFormat/>
    <w:rPr>
      <w:b w:val="0"/>
      <w:bCs w:val="0"/>
      <w:sz w:val="16"/>
      <w:szCs w:val="16"/>
    </w:rPr>
  </w:style>
  <w:style w:type="character" w:customStyle="1" w:styleId="ListLabel20">
    <w:name w:val="ListLabel 20"/>
    <w:qFormat/>
    <w:rPr>
      <w:b w:val="0"/>
      <w:bCs w:val="0"/>
      <w:sz w:val="16"/>
      <w:szCs w:val="16"/>
    </w:rPr>
  </w:style>
  <w:style w:type="character" w:customStyle="1" w:styleId="ListLabel21">
    <w:name w:val="ListLabel 21"/>
    <w:qFormat/>
    <w:rPr>
      <w:b w:val="0"/>
      <w:bCs w:val="0"/>
      <w:sz w:val="16"/>
      <w:szCs w:val="16"/>
    </w:rPr>
  </w:style>
  <w:style w:type="character" w:customStyle="1" w:styleId="ListLabel22">
    <w:name w:val="ListLabel 22"/>
    <w:qFormat/>
    <w:rPr>
      <w:b w:val="0"/>
      <w:bCs w:val="0"/>
      <w:sz w:val="16"/>
      <w:szCs w:val="16"/>
    </w:rPr>
  </w:style>
  <w:style w:type="character" w:customStyle="1" w:styleId="ListLabel23">
    <w:name w:val="ListLabel 23"/>
    <w:qFormat/>
    <w:rPr>
      <w:b w:val="0"/>
      <w:bCs w:val="0"/>
      <w:sz w:val="16"/>
      <w:szCs w:val="16"/>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before="280" w:after="254" w:line="276" w:lineRule="auto"/>
    </w:pPr>
    <w:rPr>
      <w:sz w:val="20"/>
    </w:r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styleId="Title">
    <w:name w:val="Title"/>
    <w:basedOn w:val="Heading"/>
    <w:link w:val="TitleChar"/>
    <w:qFormat/>
    <w:pPr>
      <w:spacing w:line="192" w:lineRule="auto"/>
    </w:pPr>
    <w:rPr>
      <w:rFonts w:ascii="Calibri" w:hAnsi="Calibri"/>
      <w:b/>
      <w:bCs/>
      <w:color w:val="4E2A7C"/>
      <w:sz w:val="56"/>
      <w:szCs w:val="56"/>
    </w:rPr>
  </w:style>
  <w:style w:type="paragraph" w:styleId="Header">
    <w:name w:val="header"/>
    <w:basedOn w:val="Normal"/>
    <w:pPr>
      <w:suppressLineNumbers/>
      <w:tabs>
        <w:tab w:val="center" w:pos="4320"/>
        <w:tab w:val="right" w:pos="8640"/>
      </w:tabs>
    </w:pPr>
  </w:style>
  <w:style w:type="paragraph" w:customStyle="1" w:styleId="TableContents">
    <w:name w:val="Table Contents"/>
    <w:basedOn w:val="Normal"/>
    <w:qFormat/>
    <w:pPr>
      <w:suppressLineNumbers/>
    </w:pPr>
  </w:style>
  <w:style w:type="paragraph" w:styleId="Footer">
    <w:name w:val="footer"/>
    <w:basedOn w:val="Normal"/>
    <w:link w:val="FooterChar"/>
    <w:pPr>
      <w:suppressLineNumbers/>
      <w:tabs>
        <w:tab w:val="center" w:pos="4320"/>
        <w:tab w:val="right" w:pos="8640"/>
      </w:tabs>
    </w:pPr>
  </w:style>
  <w:style w:type="paragraph" w:customStyle="1" w:styleId="ListContents">
    <w:name w:val="List Contents"/>
    <w:basedOn w:val="Normal"/>
    <w:qFormat/>
    <w:pPr>
      <w:spacing w:before="113" w:after="113"/>
    </w:pPr>
    <w:rPr>
      <w:sz w:val="20"/>
      <w:szCs w:val="20"/>
    </w:rPr>
  </w:style>
  <w:style w:type="paragraph" w:customStyle="1" w:styleId="PreformattedText">
    <w:name w:val="Preformatted Text"/>
    <w:basedOn w:val="Normal"/>
    <w:qFormat/>
    <w:rPr>
      <w:rFonts w:ascii="Courier New" w:eastAsia="NSimSun" w:hAnsi="Courier New" w:cs="Liberation Mono"/>
      <w:sz w:val="20"/>
      <w:szCs w:val="20"/>
    </w:rPr>
  </w:style>
  <w:style w:type="paragraph" w:customStyle="1" w:styleId="Clause">
    <w:name w:val="Clause"/>
    <w:basedOn w:val="Normal"/>
    <w:qFormat/>
    <w:pPr>
      <w:spacing w:after="227" w:line="480" w:lineRule="auto"/>
    </w:pPr>
    <w:rPr>
      <w:sz w:val="18"/>
    </w:rPr>
  </w:style>
  <w:style w:type="paragraph" w:customStyle="1" w:styleId="SubClause">
    <w:name w:val="SubClause"/>
    <w:basedOn w:val="Clause"/>
    <w:qFormat/>
    <w:pPr>
      <w:ind w:left="567"/>
    </w:pPr>
  </w:style>
  <w:style w:type="paragraph" w:styleId="Salutation">
    <w:name w:val="Salutation"/>
    <w:basedOn w:val="Normal"/>
    <w:pPr>
      <w:suppressLineNumbers/>
    </w:pPr>
  </w:style>
  <w:style w:type="paragraph" w:styleId="EnvelopeAddress">
    <w:name w:val="envelope address"/>
    <w:basedOn w:val="Normal"/>
    <w:pPr>
      <w:suppressLineNumbers/>
      <w:spacing w:after="60"/>
    </w:pPr>
  </w:style>
  <w:style w:type="paragraph" w:customStyle="1" w:styleId="SubSubClause">
    <w:name w:val="SubSubClause"/>
    <w:basedOn w:val="Clause"/>
    <w:qFormat/>
    <w:pPr>
      <w:ind w:left="1134"/>
    </w:pPr>
  </w:style>
  <w:style w:type="paragraph" w:customStyle="1" w:styleId="ClauseHead">
    <w:name w:val="ClauseHead"/>
    <w:basedOn w:val="Clause"/>
    <w:qFormat/>
    <w:rPr>
      <w:sz w:val="22"/>
    </w:rPr>
  </w:style>
  <w:style w:type="numbering" w:customStyle="1" w:styleId="List1">
    <w:name w:val="List 1"/>
    <w:qFormat/>
  </w:style>
  <w:style w:type="character" w:customStyle="1" w:styleId="TitleChar">
    <w:name w:val="Title Char"/>
    <w:basedOn w:val="DefaultParagraphFont"/>
    <w:link w:val="Title"/>
    <w:rsid w:val="001C586F"/>
    <w:rPr>
      <w:rFonts w:eastAsia="Microsoft YaHei"/>
      <w:b/>
      <w:bCs/>
      <w:color w:val="4E2A7C"/>
      <w:sz w:val="56"/>
      <w:szCs w:val="56"/>
    </w:rPr>
  </w:style>
  <w:style w:type="character" w:customStyle="1" w:styleId="FooterChar">
    <w:name w:val="Footer Char"/>
    <w:basedOn w:val="DefaultParagraphFont"/>
    <w:link w:val="Footer"/>
    <w:rsid w:val="001C586F"/>
    <w:rPr>
      <w:color w:val="00000A"/>
      <w:sz w:val="22"/>
    </w:rPr>
  </w:style>
  <w:style w:type="character" w:styleId="PageNumber">
    <w:name w:val="page number"/>
    <w:basedOn w:val="DefaultParagraphFont"/>
    <w:uiPriority w:val="99"/>
    <w:semiHidden/>
    <w:unhideWhenUsed/>
    <w:rsid w:val="001C586F"/>
  </w:style>
  <w:style w:type="paragraph" w:styleId="ListParagraph">
    <w:name w:val="List Paragraph"/>
    <w:basedOn w:val="Normal"/>
    <w:uiPriority w:val="34"/>
    <w:qFormat/>
    <w:rsid w:val="00363F03"/>
    <w:pPr>
      <w:ind w:left="720"/>
      <w:contextualSpacing/>
    </w:pPr>
    <w:rPr>
      <w:rFonts w:cs="Mangal"/>
    </w:rPr>
  </w:style>
  <w:style w:type="paragraph" w:styleId="BalloonText">
    <w:name w:val="Balloon Text"/>
    <w:basedOn w:val="Normal"/>
    <w:link w:val="BalloonTextChar"/>
    <w:uiPriority w:val="99"/>
    <w:semiHidden/>
    <w:unhideWhenUsed/>
    <w:rsid w:val="009D3F04"/>
    <w:rPr>
      <w:rFonts w:ascii="Segoe UI" w:hAnsi="Segoe UI" w:cs="Mangal"/>
      <w:sz w:val="18"/>
      <w:szCs w:val="16"/>
    </w:rPr>
  </w:style>
  <w:style w:type="character" w:customStyle="1" w:styleId="BalloonTextChar">
    <w:name w:val="Balloon Text Char"/>
    <w:basedOn w:val="DefaultParagraphFont"/>
    <w:link w:val="BalloonText"/>
    <w:uiPriority w:val="99"/>
    <w:semiHidden/>
    <w:rsid w:val="009D3F04"/>
    <w:rPr>
      <w:rFonts w:ascii="Segoe UI" w:hAnsi="Segoe UI" w:cs="Mangal"/>
      <w:color w:val="00000A"/>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335259">
      <w:bodyDiv w:val="1"/>
      <w:marLeft w:val="0"/>
      <w:marRight w:val="0"/>
      <w:marTop w:val="0"/>
      <w:marBottom w:val="0"/>
      <w:divBdr>
        <w:top w:val="none" w:sz="0" w:space="0" w:color="auto"/>
        <w:left w:val="none" w:sz="0" w:space="0" w:color="auto"/>
        <w:bottom w:val="none" w:sz="0" w:space="0" w:color="auto"/>
        <w:right w:val="none" w:sz="0" w:space="0" w:color="auto"/>
      </w:divBdr>
    </w:div>
    <w:div w:id="475491408">
      <w:bodyDiv w:val="1"/>
      <w:marLeft w:val="0"/>
      <w:marRight w:val="0"/>
      <w:marTop w:val="0"/>
      <w:marBottom w:val="0"/>
      <w:divBdr>
        <w:top w:val="none" w:sz="0" w:space="0" w:color="auto"/>
        <w:left w:val="none" w:sz="0" w:space="0" w:color="auto"/>
        <w:bottom w:val="none" w:sz="0" w:space="0" w:color="auto"/>
        <w:right w:val="none" w:sz="0" w:space="0" w:color="auto"/>
      </w:divBdr>
    </w:div>
    <w:div w:id="1037705950">
      <w:bodyDiv w:val="1"/>
      <w:marLeft w:val="0"/>
      <w:marRight w:val="0"/>
      <w:marTop w:val="0"/>
      <w:marBottom w:val="0"/>
      <w:divBdr>
        <w:top w:val="none" w:sz="0" w:space="0" w:color="auto"/>
        <w:left w:val="none" w:sz="0" w:space="0" w:color="auto"/>
        <w:bottom w:val="none" w:sz="0" w:space="0" w:color="auto"/>
        <w:right w:val="none" w:sz="0" w:space="0" w:color="auto"/>
      </w:divBdr>
    </w:div>
    <w:div w:id="20911499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1712</Words>
  <Characters>9761</Characters>
  <Application>Microsoft Office Word</Application>
  <DocSecurity>4</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Riggins</dc:creator>
  <dc:description/>
  <cp:lastModifiedBy>John Carpenter</cp:lastModifiedBy>
  <cp:revision>2</cp:revision>
  <dcterms:created xsi:type="dcterms:W3CDTF">2020-08-07T15:34:00Z</dcterms:created>
  <dcterms:modified xsi:type="dcterms:W3CDTF">2020-08-07T15:34:00Z</dcterms:modified>
  <dc:language>en-GB</dc:language>
</cp:coreProperties>
</file>